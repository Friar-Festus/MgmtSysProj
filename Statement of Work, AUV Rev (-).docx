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458CA" w14:textId="77777777" w:rsidR="000C5848" w:rsidRPr="00102430" w:rsidRDefault="000C5848" w:rsidP="000C5848">
      <w:pPr>
        <w:rPr>
          <w:rFonts w:asciiTheme="minorHAnsi" w:hAnsiTheme="minorHAnsi" w:cstheme="minorHAnsi"/>
          <w:sz w:val="20"/>
        </w:rPr>
      </w:pPr>
    </w:p>
    <w:p w14:paraId="38285C90" w14:textId="77777777" w:rsidR="000C75D1" w:rsidRPr="00102430" w:rsidRDefault="000C75D1" w:rsidP="000C5848">
      <w:pPr>
        <w:rPr>
          <w:rFonts w:asciiTheme="minorHAnsi" w:hAnsiTheme="minorHAnsi" w:cstheme="minorHAnsi"/>
          <w:sz w:val="20"/>
        </w:rPr>
      </w:pPr>
    </w:p>
    <w:p w14:paraId="73EA1E48" w14:textId="77777777" w:rsidR="000C75D1" w:rsidRPr="00102430" w:rsidRDefault="000C75D1" w:rsidP="000C5848">
      <w:pPr>
        <w:rPr>
          <w:rFonts w:asciiTheme="minorHAnsi" w:hAnsiTheme="minorHAnsi" w:cstheme="minorHAnsi"/>
          <w:sz w:val="20"/>
        </w:rPr>
      </w:pPr>
    </w:p>
    <w:p w14:paraId="10112F8B" w14:textId="77777777" w:rsidR="000C75D1" w:rsidRPr="00102430" w:rsidRDefault="000C75D1" w:rsidP="000C5848">
      <w:pPr>
        <w:rPr>
          <w:rFonts w:asciiTheme="minorHAnsi" w:hAnsiTheme="minorHAnsi" w:cstheme="minorHAnsi"/>
          <w:sz w:val="20"/>
        </w:rPr>
      </w:pPr>
    </w:p>
    <w:p w14:paraId="254E4EC0" w14:textId="60B22439" w:rsidR="000C5848" w:rsidRPr="00102430" w:rsidRDefault="000C75D1" w:rsidP="000C75D1">
      <w:pPr>
        <w:jc w:val="center"/>
        <w:rPr>
          <w:rFonts w:asciiTheme="minorHAnsi" w:hAnsiTheme="minorHAnsi" w:cstheme="minorHAnsi"/>
          <w:sz w:val="48"/>
          <w:szCs w:val="48"/>
        </w:rPr>
      </w:pPr>
      <w:bookmarkStart w:id="0" w:name="_Hlk152502866"/>
      <w:r w:rsidRPr="00102430">
        <w:rPr>
          <w:rFonts w:asciiTheme="minorHAnsi" w:hAnsiTheme="minorHAnsi" w:cstheme="minorHAnsi"/>
          <w:sz w:val="48"/>
          <w:szCs w:val="48"/>
        </w:rPr>
        <w:t>Statement of Work</w:t>
      </w:r>
    </w:p>
    <w:p w14:paraId="6BA4816B" w14:textId="3140CF8B" w:rsidR="000C75D1" w:rsidRPr="00102430" w:rsidRDefault="000C75D1" w:rsidP="000C75D1">
      <w:pPr>
        <w:jc w:val="center"/>
        <w:rPr>
          <w:rFonts w:asciiTheme="minorHAnsi" w:hAnsiTheme="minorHAnsi" w:cstheme="minorHAnsi"/>
          <w:sz w:val="48"/>
          <w:szCs w:val="48"/>
        </w:rPr>
      </w:pPr>
      <w:r w:rsidRPr="00102430">
        <w:rPr>
          <w:rFonts w:asciiTheme="minorHAnsi" w:hAnsiTheme="minorHAnsi" w:cstheme="minorHAnsi"/>
          <w:sz w:val="48"/>
          <w:szCs w:val="48"/>
        </w:rPr>
        <w:t>Autonomous Underwater Vehicle (AUV)</w:t>
      </w:r>
    </w:p>
    <w:p w14:paraId="32E96645" w14:textId="17F28A12" w:rsidR="000C75D1" w:rsidRPr="00102430" w:rsidRDefault="000C75D1" w:rsidP="000C75D1">
      <w:pPr>
        <w:jc w:val="center"/>
        <w:rPr>
          <w:rFonts w:asciiTheme="minorHAnsi" w:hAnsiTheme="minorHAnsi" w:cstheme="minorHAnsi"/>
          <w:sz w:val="36"/>
          <w:szCs w:val="36"/>
        </w:rPr>
      </w:pPr>
      <w:r w:rsidRPr="00102430">
        <w:rPr>
          <w:rFonts w:asciiTheme="minorHAnsi" w:hAnsiTheme="minorHAnsi" w:cstheme="minorHAnsi"/>
          <w:sz w:val="36"/>
          <w:szCs w:val="36"/>
        </w:rPr>
        <w:t xml:space="preserve">Phase I – </w:t>
      </w:r>
      <w:r w:rsidR="007506C2" w:rsidRPr="00102430">
        <w:rPr>
          <w:rFonts w:asciiTheme="minorHAnsi" w:hAnsiTheme="minorHAnsi" w:cstheme="minorHAnsi"/>
          <w:sz w:val="36"/>
          <w:szCs w:val="36"/>
        </w:rPr>
        <w:t xml:space="preserve">Prototype </w:t>
      </w:r>
      <w:r w:rsidRPr="00102430">
        <w:rPr>
          <w:rFonts w:asciiTheme="minorHAnsi" w:hAnsiTheme="minorHAnsi" w:cstheme="minorHAnsi"/>
          <w:sz w:val="36"/>
          <w:szCs w:val="36"/>
        </w:rPr>
        <w:t xml:space="preserve">Development &amp; </w:t>
      </w:r>
      <w:r w:rsidR="00CA3600" w:rsidRPr="00102430">
        <w:rPr>
          <w:rFonts w:asciiTheme="minorHAnsi" w:hAnsiTheme="minorHAnsi" w:cstheme="minorHAnsi"/>
          <w:noProof/>
        </w:rPr>
        <w:drawing>
          <wp:anchor distT="0" distB="0" distL="114300" distR="114300" simplePos="0" relativeHeight="251657215" behindDoc="0" locked="0" layoutInCell="1" allowOverlap="1" wp14:anchorId="47441EB1" wp14:editId="3ACFA4F6">
            <wp:simplePos x="0" y="0"/>
            <wp:positionH relativeFrom="leftMargin">
              <wp:posOffset>5852160</wp:posOffset>
            </wp:positionH>
            <wp:positionV relativeFrom="page">
              <wp:posOffset>4114800</wp:posOffset>
            </wp:positionV>
            <wp:extent cx="795528" cy="795528"/>
            <wp:effectExtent l="133350" t="133350" r="138430" b="138430"/>
            <wp:wrapNone/>
            <wp:docPr id="1689719162" name="Picture 2" descr="Reach Robotics Reach System Multi-Function Manipulators | Geo-matchi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h Robotics Reach System Multi-Function Manipulators | Geo-matching.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7623004">
                      <a:off x="0" y="0"/>
                      <a:ext cx="795528" cy="7955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02430">
        <w:rPr>
          <w:rFonts w:asciiTheme="minorHAnsi" w:hAnsiTheme="minorHAnsi" w:cstheme="minorHAnsi"/>
          <w:sz w:val="36"/>
          <w:szCs w:val="36"/>
        </w:rPr>
        <w:t>Demonstration</w:t>
      </w:r>
    </w:p>
    <w:p w14:paraId="4CE70C19" w14:textId="77777777" w:rsidR="00CA3600" w:rsidRPr="00102430" w:rsidRDefault="00CA3600" w:rsidP="000C75D1">
      <w:pPr>
        <w:jc w:val="center"/>
        <w:rPr>
          <w:rFonts w:asciiTheme="minorHAnsi" w:hAnsiTheme="minorHAnsi" w:cstheme="minorHAnsi"/>
          <w:sz w:val="36"/>
          <w:szCs w:val="36"/>
        </w:rPr>
      </w:pPr>
    </w:p>
    <w:p w14:paraId="159955E2" w14:textId="77777777" w:rsidR="00CA3600" w:rsidRPr="00102430" w:rsidRDefault="00CA3600" w:rsidP="000C75D1">
      <w:pPr>
        <w:jc w:val="center"/>
        <w:rPr>
          <w:rFonts w:asciiTheme="minorHAnsi" w:hAnsiTheme="minorHAnsi" w:cstheme="minorHAnsi"/>
          <w:sz w:val="36"/>
          <w:szCs w:val="36"/>
        </w:rPr>
      </w:pPr>
    </w:p>
    <w:p w14:paraId="688C725C" w14:textId="4BDC2A34" w:rsidR="00CA3600" w:rsidRPr="00102430" w:rsidRDefault="005A3408" w:rsidP="00282C57">
      <w:pPr>
        <w:jc w:val="center"/>
        <w:rPr>
          <w:rFonts w:asciiTheme="minorHAnsi" w:hAnsiTheme="minorHAnsi" w:cstheme="minorHAnsi"/>
          <w:sz w:val="36"/>
          <w:szCs w:val="36"/>
        </w:rPr>
      </w:pPr>
      <w:r w:rsidRPr="00102430">
        <w:rPr>
          <w:rFonts w:asciiTheme="minorHAnsi" w:hAnsiTheme="minorHAnsi" w:cstheme="minorHAnsi"/>
          <w:noProof/>
          <w:sz w:val="36"/>
          <w:szCs w:val="36"/>
        </w:rPr>
        <w:drawing>
          <wp:anchor distT="0" distB="0" distL="114300" distR="114300" simplePos="0" relativeHeight="251658240" behindDoc="0" locked="0" layoutInCell="1" allowOverlap="1" wp14:anchorId="584BE4EE" wp14:editId="4AAF7900">
            <wp:simplePos x="0" y="0"/>
            <wp:positionH relativeFrom="page">
              <wp:align>center</wp:align>
            </wp:positionH>
            <wp:positionV relativeFrom="page">
              <wp:align>center</wp:align>
            </wp:positionV>
            <wp:extent cx="5385816" cy="905256"/>
            <wp:effectExtent l="0" t="0" r="5715" b="9525"/>
            <wp:wrapTopAndBottom/>
            <wp:docPr id="623924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924056" name=""/>
                    <pic:cNvPicPr/>
                  </pic:nvPicPr>
                  <pic:blipFill>
                    <a:blip r:embed="rId9">
                      <a:extLst>
                        <a:ext uri="{28A0092B-C50C-407E-A947-70E740481C1C}">
                          <a14:useLocalDpi xmlns:a14="http://schemas.microsoft.com/office/drawing/2010/main" val="0"/>
                        </a:ext>
                      </a:extLst>
                    </a:blip>
                    <a:stretch>
                      <a:fillRect/>
                    </a:stretch>
                  </pic:blipFill>
                  <pic:spPr>
                    <a:xfrm>
                      <a:off x="0" y="0"/>
                      <a:ext cx="5385816" cy="905256"/>
                    </a:xfrm>
                    <a:prstGeom prst="rect">
                      <a:avLst/>
                    </a:prstGeom>
                  </pic:spPr>
                </pic:pic>
              </a:graphicData>
            </a:graphic>
            <wp14:sizeRelH relativeFrom="margin">
              <wp14:pctWidth>0</wp14:pctWidth>
            </wp14:sizeRelH>
            <wp14:sizeRelV relativeFrom="margin">
              <wp14:pctHeight>0</wp14:pctHeight>
            </wp14:sizeRelV>
          </wp:anchor>
        </w:drawing>
      </w:r>
    </w:p>
    <w:bookmarkEnd w:id="0"/>
    <w:p w14:paraId="1941503F" w14:textId="77777777" w:rsidR="00B63478" w:rsidRPr="00102430" w:rsidRDefault="00B63478" w:rsidP="00B63478">
      <w:pPr>
        <w:pageBreakBefore/>
        <w:widowControl w:val="0"/>
        <w:spacing w:after="120"/>
        <w:jc w:val="center"/>
        <w:rPr>
          <w:rFonts w:asciiTheme="minorHAnsi" w:hAnsiTheme="minorHAnsi" w:cstheme="minorHAnsi"/>
          <w:b/>
        </w:rPr>
      </w:pPr>
      <w:r w:rsidRPr="00102430">
        <w:rPr>
          <w:rFonts w:asciiTheme="minorHAnsi" w:hAnsiTheme="minorHAnsi" w:cstheme="minorHAnsi"/>
          <w:b/>
        </w:rPr>
        <w:lastRenderedPageBreak/>
        <w:t>HISTORY CHANGE LOG</w:t>
      </w:r>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80" w:type="dxa"/>
          <w:right w:w="80" w:type="dxa"/>
        </w:tblCellMar>
        <w:tblLook w:val="0000" w:firstRow="0" w:lastRow="0" w:firstColumn="0" w:lastColumn="0" w:noHBand="0" w:noVBand="0"/>
      </w:tblPr>
      <w:tblGrid>
        <w:gridCol w:w="594"/>
        <w:gridCol w:w="1305"/>
        <w:gridCol w:w="1639"/>
        <w:gridCol w:w="1350"/>
        <w:gridCol w:w="4822"/>
      </w:tblGrid>
      <w:tr w:rsidR="000C5848" w:rsidRPr="00102430" w14:paraId="3D6183FC" w14:textId="77777777" w:rsidTr="005A344E">
        <w:trPr>
          <w:cantSplit/>
          <w:trHeight w:val="526"/>
          <w:jc w:val="center"/>
        </w:trPr>
        <w:tc>
          <w:tcPr>
            <w:tcW w:w="306" w:type="pct"/>
            <w:shd w:val="clear" w:color="auto" w:fill="D9E2F3"/>
            <w:vAlign w:val="center"/>
          </w:tcPr>
          <w:p w14:paraId="77B8E6BF" w14:textId="77777777" w:rsidR="000C5848" w:rsidRPr="00102430" w:rsidRDefault="000C5848" w:rsidP="005A344E">
            <w:pPr>
              <w:pStyle w:val="StyletableheadtableheaderthtableheadingBefore2ptAft"/>
              <w:rPr>
                <w:rFonts w:asciiTheme="minorHAnsi" w:hAnsiTheme="minorHAnsi" w:cstheme="minorHAnsi"/>
              </w:rPr>
            </w:pPr>
            <w:r w:rsidRPr="00102430">
              <w:rPr>
                <w:rFonts w:asciiTheme="minorHAnsi" w:hAnsiTheme="minorHAnsi" w:cstheme="minorHAnsi"/>
              </w:rPr>
              <w:t>REV</w:t>
            </w:r>
          </w:p>
        </w:tc>
        <w:tc>
          <w:tcPr>
            <w:tcW w:w="672" w:type="pct"/>
            <w:shd w:val="clear" w:color="auto" w:fill="D9E2F3"/>
            <w:vAlign w:val="center"/>
          </w:tcPr>
          <w:p w14:paraId="0B792FFE" w14:textId="77777777" w:rsidR="000C5848" w:rsidRPr="00102430" w:rsidRDefault="000C5848" w:rsidP="005A344E">
            <w:pPr>
              <w:pStyle w:val="StyletableheadtableheaderthtableheadingBefore2ptAft"/>
              <w:rPr>
                <w:rFonts w:asciiTheme="minorHAnsi" w:hAnsiTheme="minorHAnsi" w:cstheme="minorHAnsi"/>
              </w:rPr>
            </w:pPr>
            <w:r w:rsidRPr="00102430">
              <w:rPr>
                <w:rFonts w:asciiTheme="minorHAnsi" w:hAnsiTheme="minorHAnsi" w:cstheme="minorHAnsi"/>
              </w:rPr>
              <w:t>DATE</w:t>
            </w:r>
          </w:p>
        </w:tc>
        <w:tc>
          <w:tcPr>
            <w:tcW w:w="844" w:type="pct"/>
            <w:shd w:val="clear" w:color="auto" w:fill="D9E2F3"/>
            <w:vAlign w:val="center"/>
          </w:tcPr>
          <w:p w14:paraId="4332C777" w14:textId="77777777" w:rsidR="000C5848" w:rsidRPr="00102430" w:rsidRDefault="000C5848" w:rsidP="005A344E">
            <w:pPr>
              <w:pStyle w:val="StyletableheadtableheaderthtableheadingBefore2ptAft"/>
              <w:rPr>
                <w:rFonts w:asciiTheme="minorHAnsi" w:hAnsiTheme="minorHAnsi" w:cstheme="minorHAnsi"/>
              </w:rPr>
            </w:pPr>
            <w:r w:rsidRPr="00102430">
              <w:rPr>
                <w:rFonts w:asciiTheme="minorHAnsi" w:hAnsiTheme="minorHAnsi" w:cstheme="minorHAnsi"/>
              </w:rPr>
              <w:t>ORIGINATOR</w:t>
            </w:r>
          </w:p>
        </w:tc>
        <w:tc>
          <w:tcPr>
            <w:tcW w:w="695" w:type="pct"/>
            <w:shd w:val="clear" w:color="auto" w:fill="D9E2F3"/>
            <w:vAlign w:val="center"/>
          </w:tcPr>
          <w:p w14:paraId="0E1AEFCF" w14:textId="77777777" w:rsidR="000C5848" w:rsidRPr="00102430" w:rsidRDefault="000C5848" w:rsidP="005A344E">
            <w:pPr>
              <w:pStyle w:val="StyletableheadtableheaderthtableheadingBefore2ptAft"/>
              <w:rPr>
                <w:rFonts w:asciiTheme="minorHAnsi" w:hAnsiTheme="minorHAnsi" w:cstheme="minorHAnsi"/>
              </w:rPr>
            </w:pPr>
            <w:r w:rsidRPr="00102430">
              <w:rPr>
                <w:rFonts w:asciiTheme="minorHAnsi" w:hAnsiTheme="minorHAnsi" w:cstheme="minorHAnsi"/>
              </w:rPr>
              <w:t>USED ON</w:t>
            </w:r>
          </w:p>
        </w:tc>
        <w:tc>
          <w:tcPr>
            <w:tcW w:w="2483" w:type="pct"/>
            <w:shd w:val="clear" w:color="auto" w:fill="D9E2F3"/>
            <w:vAlign w:val="center"/>
          </w:tcPr>
          <w:p w14:paraId="3A6E87EE" w14:textId="77777777" w:rsidR="000C5848" w:rsidRPr="00102430" w:rsidRDefault="000C5848" w:rsidP="005A344E">
            <w:pPr>
              <w:pStyle w:val="StyletableheadtableheaderthtableheadingBefore2ptAft"/>
              <w:rPr>
                <w:rFonts w:asciiTheme="minorHAnsi" w:hAnsiTheme="minorHAnsi" w:cstheme="minorHAnsi"/>
              </w:rPr>
            </w:pPr>
            <w:r w:rsidRPr="00102430">
              <w:rPr>
                <w:rFonts w:asciiTheme="minorHAnsi" w:hAnsiTheme="minorHAnsi" w:cstheme="minorHAnsi"/>
              </w:rPr>
              <w:t>SUMMARY DESCRIPTION OF CHANGES</w:t>
            </w:r>
          </w:p>
        </w:tc>
      </w:tr>
      <w:tr w:rsidR="000C5848" w:rsidRPr="00102430" w14:paraId="12D2A956" w14:textId="77777777" w:rsidTr="005A344E">
        <w:trPr>
          <w:cantSplit/>
          <w:trHeight w:val="720"/>
          <w:jc w:val="center"/>
        </w:trPr>
        <w:tc>
          <w:tcPr>
            <w:tcW w:w="306" w:type="pct"/>
            <w:vAlign w:val="center"/>
          </w:tcPr>
          <w:p w14:paraId="6111422C" w14:textId="354851C6" w:rsidR="000C5848" w:rsidRPr="00102430" w:rsidRDefault="00CF0FC9" w:rsidP="006E3AE7">
            <w:pPr>
              <w:spacing w:before="60" w:after="60"/>
              <w:jc w:val="center"/>
              <w:rPr>
                <w:rFonts w:asciiTheme="minorHAnsi" w:hAnsiTheme="minorHAnsi" w:cstheme="minorHAnsi"/>
                <w:sz w:val="20"/>
              </w:rPr>
            </w:pPr>
            <w:r w:rsidRPr="00102430">
              <w:rPr>
                <w:rFonts w:asciiTheme="minorHAnsi" w:hAnsiTheme="minorHAnsi" w:cstheme="minorHAnsi"/>
                <w:sz w:val="20"/>
              </w:rPr>
              <w:t>-</w:t>
            </w:r>
          </w:p>
        </w:tc>
        <w:tc>
          <w:tcPr>
            <w:tcW w:w="672" w:type="pct"/>
            <w:vAlign w:val="center"/>
          </w:tcPr>
          <w:p w14:paraId="6E2473D7" w14:textId="3662824D" w:rsidR="000C5848" w:rsidRPr="00102430" w:rsidRDefault="00CF0FC9" w:rsidP="00E976AF">
            <w:pPr>
              <w:spacing w:before="60" w:after="60"/>
              <w:jc w:val="center"/>
              <w:rPr>
                <w:rFonts w:asciiTheme="minorHAnsi" w:hAnsiTheme="minorHAnsi" w:cstheme="minorHAnsi"/>
                <w:sz w:val="20"/>
              </w:rPr>
            </w:pPr>
            <w:r w:rsidRPr="00102430">
              <w:rPr>
                <w:rFonts w:asciiTheme="minorHAnsi" w:hAnsiTheme="minorHAnsi" w:cstheme="minorHAnsi"/>
                <w:sz w:val="20"/>
              </w:rPr>
              <w:t>11/27/2023</w:t>
            </w:r>
          </w:p>
        </w:tc>
        <w:tc>
          <w:tcPr>
            <w:tcW w:w="844" w:type="pct"/>
            <w:vAlign w:val="center"/>
          </w:tcPr>
          <w:p w14:paraId="077CE17D" w14:textId="533A5D01" w:rsidR="000C5848" w:rsidRPr="00102430" w:rsidRDefault="00CF0FC9" w:rsidP="00494CA0">
            <w:pPr>
              <w:spacing w:before="60" w:after="60"/>
              <w:jc w:val="center"/>
              <w:rPr>
                <w:rFonts w:asciiTheme="minorHAnsi" w:hAnsiTheme="minorHAnsi" w:cstheme="minorHAnsi"/>
                <w:sz w:val="20"/>
              </w:rPr>
            </w:pPr>
            <w:r w:rsidRPr="00102430">
              <w:rPr>
                <w:rFonts w:asciiTheme="minorHAnsi" w:hAnsiTheme="minorHAnsi" w:cstheme="minorHAnsi"/>
                <w:sz w:val="20"/>
              </w:rPr>
              <w:t>Tom G.</w:t>
            </w:r>
          </w:p>
        </w:tc>
        <w:tc>
          <w:tcPr>
            <w:tcW w:w="695" w:type="pct"/>
            <w:vAlign w:val="center"/>
          </w:tcPr>
          <w:p w14:paraId="5CE33EEB" w14:textId="452B686D" w:rsidR="000C5848" w:rsidRPr="00102430" w:rsidRDefault="00CF0FC9" w:rsidP="00CE4203">
            <w:pPr>
              <w:pStyle w:val="figart"/>
              <w:spacing w:before="0"/>
              <w:rPr>
                <w:rFonts w:asciiTheme="minorHAnsi" w:hAnsiTheme="minorHAnsi" w:cstheme="minorHAnsi"/>
              </w:rPr>
            </w:pPr>
            <w:r w:rsidRPr="00102430">
              <w:rPr>
                <w:rFonts w:asciiTheme="minorHAnsi" w:hAnsiTheme="minorHAnsi" w:cstheme="minorHAnsi"/>
              </w:rPr>
              <w:t>X314159-AUV</w:t>
            </w:r>
          </w:p>
        </w:tc>
        <w:tc>
          <w:tcPr>
            <w:tcW w:w="2483" w:type="pct"/>
            <w:vAlign w:val="center"/>
          </w:tcPr>
          <w:p w14:paraId="14F1944A" w14:textId="39DFCC40" w:rsidR="000C5848" w:rsidRPr="00102430" w:rsidRDefault="00CF0FC9" w:rsidP="009D3F97">
            <w:pPr>
              <w:spacing w:before="60" w:after="60"/>
              <w:rPr>
                <w:rFonts w:asciiTheme="minorHAnsi" w:hAnsiTheme="minorHAnsi" w:cstheme="minorHAnsi"/>
                <w:sz w:val="20"/>
              </w:rPr>
            </w:pPr>
            <w:r w:rsidRPr="00102430">
              <w:rPr>
                <w:rFonts w:asciiTheme="minorHAnsi" w:hAnsiTheme="minorHAnsi" w:cstheme="minorHAnsi"/>
                <w:sz w:val="20"/>
              </w:rPr>
              <w:t>Initial release.</w:t>
            </w:r>
          </w:p>
        </w:tc>
      </w:tr>
      <w:tr w:rsidR="000C5848" w:rsidRPr="00102430" w14:paraId="710AC6B4" w14:textId="77777777" w:rsidTr="005A344E">
        <w:trPr>
          <w:cantSplit/>
          <w:trHeight w:val="720"/>
          <w:jc w:val="center"/>
        </w:trPr>
        <w:tc>
          <w:tcPr>
            <w:tcW w:w="306" w:type="pct"/>
            <w:vAlign w:val="center"/>
          </w:tcPr>
          <w:p w14:paraId="36B7028A" w14:textId="5401E1AB" w:rsidR="000C5848" w:rsidRPr="00102430" w:rsidRDefault="000C5848" w:rsidP="0038112C">
            <w:pPr>
              <w:pStyle w:val="tablebody"/>
              <w:jc w:val="center"/>
              <w:rPr>
                <w:rFonts w:asciiTheme="minorHAnsi" w:hAnsiTheme="minorHAnsi" w:cstheme="minorHAnsi"/>
              </w:rPr>
            </w:pPr>
          </w:p>
        </w:tc>
        <w:tc>
          <w:tcPr>
            <w:tcW w:w="672" w:type="pct"/>
            <w:vAlign w:val="center"/>
          </w:tcPr>
          <w:p w14:paraId="25E927C0" w14:textId="298AC651" w:rsidR="000C5848" w:rsidRPr="00102430" w:rsidRDefault="000C5848" w:rsidP="00BD74D3">
            <w:pPr>
              <w:pStyle w:val="tablebody"/>
              <w:jc w:val="center"/>
              <w:rPr>
                <w:rFonts w:asciiTheme="minorHAnsi" w:hAnsiTheme="minorHAnsi" w:cstheme="minorHAnsi"/>
              </w:rPr>
            </w:pPr>
          </w:p>
        </w:tc>
        <w:tc>
          <w:tcPr>
            <w:tcW w:w="844" w:type="pct"/>
            <w:vAlign w:val="center"/>
          </w:tcPr>
          <w:p w14:paraId="7CA6AC64" w14:textId="4BE6E186" w:rsidR="000C5848" w:rsidRPr="00102430" w:rsidRDefault="000C5848" w:rsidP="0038112C">
            <w:pPr>
              <w:pStyle w:val="tablebody"/>
              <w:jc w:val="center"/>
              <w:rPr>
                <w:rFonts w:asciiTheme="minorHAnsi" w:hAnsiTheme="minorHAnsi" w:cstheme="minorHAnsi"/>
              </w:rPr>
            </w:pPr>
          </w:p>
        </w:tc>
        <w:tc>
          <w:tcPr>
            <w:tcW w:w="695" w:type="pct"/>
            <w:vAlign w:val="center"/>
          </w:tcPr>
          <w:p w14:paraId="213068A6" w14:textId="7366B22F" w:rsidR="000C5848" w:rsidRPr="00102430" w:rsidRDefault="000C5848" w:rsidP="0038112C">
            <w:pPr>
              <w:pStyle w:val="tablebody"/>
              <w:jc w:val="center"/>
              <w:rPr>
                <w:rFonts w:asciiTheme="minorHAnsi" w:hAnsiTheme="minorHAnsi" w:cstheme="minorHAnsi"/>
              </w:rPr>
            </w:pPr>
          </w:p>
        </w:tc>
        <w:tc>
          <w:tcPr>
            <w:tcW w:w="2483" w:type="pct"/>
            <w:vAlign w:val="center"/>
          </w:tcPr>
          <w:p w14:paraId="592B6692" w14:textId="25C839A5" w:rsidR="008B3DB8" w:rsidRPr="00102430" w:rsidRDefault="008B3DB8" w:rsidP="008B3DB8">
            <w:pPr>
              <w:pStyle w:val="tablebody"/>
              <w:rPr>
                <w:rFonts w:asciiTheme="minorHAnsi" w:hAnsiTheme="minorHAnsi" w:cstheme="minorHAnsi"/>
              </w:rPr>
            </w:pPr>
          </w:p>
        </w:tc>
      </w:tr>
      <w:tr w:rsidR="000C5848" w:rsidRPr="00102430" w14:paraId="3743891C" w14:textId="77777777" w:rsidTr="005A344E">
        <w:trPr>
          <w:cantSplit/>
          <w:trHeight w:val="720"/>
          <w:jc w:val="center"/>
        </w:trPr>
        <w:tc>
          <w:tcPr>
            <w:tcW w:w="306" w:type="pct"/>
            <w:vAlign w:val="center"/>
          </w:tcPr>
          <w:p w14:paraId="4575D529" w14:textId="0D583F1E" w:rsidR="000C5848" w:rsidRPr="00102430" w:rsidRDefault="000C5848" w:rsidP="0038112C">
            <w:pPr>
              <w:pStyle w:val="tablebody"/>
              <w:jc w:val="center"/>
              <w:rPr>
                <w:rFonts w:asciiTheme="minorHAnsi" w:hAnsiTheme="minorHAnsi" w:cstheme="minorHAnsi"/>
              </w:rPr>
            </w:pPr>
          </w:p>
        </w:tc>
        <w:tc>
          <w:tcPr>
            <w:tcW w:w="672" w:type="pct"/>
            <w:vAlign w:val="center"/>
          </w:tcPr>
          <w:p w14:paraId="547F63C7" w14:textId="0D7A2304" w:rsidR="000C5848" w:rsidRPr="00102430" w:rsidRDefault="000C5848" w:rsidP="0038112C">
            <w:pPr>
              <w:pStyle w:val="tablebody"/>
              <w:jc w:val="center"/>
              <w:rPr>
                <w:rFonts w:asciiTheme="minorHAnsi" w:hAnsiTheme="minorHAnsi" w:cstheme="minorHAnsi"/>
              </w:rPr>
            </w:pPr>
          </w:p>
        </w:tc>
        <w:tc>
          <w:tcPr>
            <w:tcW w:w="844" w:type="pct"/>
            <w:vAlign w:val="center"/>
          </w:tcPr>
          <w:p w14:paraId="3623B9FC" w14:textId="219DFE03" w:rsidR="000C5848" w:rsidRPr="00102430" w:rsidRDefault="000C5848" w:rsidP="0038112C">
            <w:pPr>
              <w:pStyle w:val="tablebody"/>
              <w:jc w:val="center"/>
              <w:rPr>
                <w:rFonts w:asciiTheme="minorHAnsi" w:hAnsiTheme="minorHAnsi" w:cstheme="minorHAnsi"/>
              </w:rPr>
            </w:pPr>
          </w:p>
        </w:tc>
        <w:tc>
          <w:tcPr>
            <w:tcW w:w="695" w:type="pct"/>
            <w:vAlign w:val="center"/>
          </w:tcPr>
          <w:p w14:paraId="13A2D995" w14:textId="45267D59" w:rsidR="000C5848" w:rsidRPr="00102430" w:rsidRDefault="000C5848" w:rsidP="0038112C">
            <w:pPr>
              <w:pStyle w:val="tablebody"/>
              <w:jc w:val="center"/>
              <w:rPr>
                <w:rFonts w:asciiTheme="minorHAnsi" w:hAnsiTheme="minorHAnsi" w:cstheme="minorHAnsi"/>
              </w:rPr>
            </w:pPr>
          </w:p>
        </w:tc>
        <w:tc>
          <w:tcPr>
            <w:tcW w:w="2483" w:type="pct"/>
            <w:vAlign w:val="center"/>
          </w:tcPr>
          <w:p w14:paraId="6981E538" w14:textId="3DED78FA" w:rsidR="00F23814" w:rsidRPr="00102430" w:rsidRDefault="00F23814" w:rsidP="0038112C">
            <w:pPr>
              <w:pStyle w:val="tablebody"/>
              <w:rPr>
                <w:rFonts w:asciiTheme="minorHAnsi" w:hAnsiTheme="minorHAnsi" w:cstheme="minorHAnsi"/>
              </w:rPr>
            </w:pPr>
          </w:p>
        </w:tc>
      </w:tr>
      <w:tr w:rsidR="000C5848" w:rsidRPr="00102430" w14:paraId="49C29D0F" w14:textId="77777777" w:rsidTr="005A344E">
        <w:trPr>
          <w:cantSplit/>
          <w:trHeight w:val="720"/>
          <w:jc w:val="center"/>
        </w:trPr>
        <w:tc>
          <w:tcPr>
            <w:tcW w:w="306" w:type="pct"/>
            <w:vAlign w:val="center"/>
          </w:tcPr>
          <w:p w14:paraId="34EFC300" w14:textId="77777777" w:rsidR="000C5848" w:rsidRPr="00102430" w:rsidRDefault="000C5848" w:rsidP="0038112C">
            <w:pPr>
              <w:pStyle w:val="tablebody"/>
              <w:jc w:val="center"/>
              <w:rPr>
                <w:rFonts w:asciiTheme="minorHAnsi" w:hAnsiTheme="minorHAnsi" w:cstheme="minorHAnsi"/>
              </w:rPr>
            </w:pPr>
          </w:p>
        </w:tc>
        <w:tc>
          <w:tcPr>
            <w:tcW w:w="672" w:type="pct"/>
            <w:vAlign w:val="center"/>
          </w:tcPr>
          <w:p w14:paraId="6D18A9F1" w14:textId="77777777" w:rsidR="000C5848" w:rsidRPr="00102430" w:rsidRDefault="000C5848" w:rsidP="0038112C">
            <w:pPr>
              <w:pStyle w:val="tablebody"/>
              <w:jc w:val="center"/>
              <w:rPr>
                <w:rFonts w:asciiTheme="minorHAnsi" w:hAnsiTheme="minorHAnsi" w:cstheme="minorHAnsi"/>
              </w:rPr>
            </w:pPr>
          </w:p>
        </w:tc>
        <w:tc>
          <w:tcPr>
            <w:tcW w:w="844" w:type="pct"/>
            <w:vAlign w:val="center"/>
          </w:tcPr>
          <w:p w14:paraId="663C85AC" w14:textId="77777777" w:rsidR="000C5848" w:rsidRPr="00102430" w:rsidRDefault="000C5848" w:rsidP="0038112C">
            <w:pPr>
              <w:pStyle w:val="tablebody"/>
              <w:jc w:val="center"/>
              <w:rPr>
                <w:rFonts w:asciiTheme="minorHAnsi" w:hAnsiTheme="minorHAnsi" w:cstheme="minorHAnsi"/>
              </w:rPr>
            </w:pPr>
          </w:p>
        </w:tc>
        <w:tc>
          <w:tcPr>
            <w:tcW w:w="695" w:type="pct"/>
            <w:vAlign w:val="center"/>
          </w:tcPr>
          <w:p w14:paraId="3AE112E4" w14:textId="77777777" w:rsidR="000C5848" w:rsidRPr="00102430" w:rsidRDefault="000C5848" w:rsidP="0038112C">
            <w:pPr>
              <w:pStyle w:val="tablebody"/>
              <w:jc w:val="center"/>
              <w:rPr>
                <w:rFonts w:asciiTheme="minorHAnsi" w:hAnsiTheme="minorHAnsi" w:cstheme="minorHAnsi"/>
              </w:rPr>
            </w:pPr>
          </w:p>
        </w:tc>
        <w:tc>
          <w:tcPr>
            <w:tcW w:w="2483" w:type="pct"/>
            <w:vAlign w:val="center"/>
          </w:tcPr>
          <w:p w14:paraId="679E94E2" w14:textId="77777777" w:rsidR="000C5848" w:rsidRPr="00102430" w:rsidRDefault="000C5848" w:rsidP="0038112C">
            <w:pPr>
              <w:pStyle w:val="tablebody"/>
              <w:rPr>
                <w:rFonts w:asciiTheme="minorHAnsi" w:hAnsiTheme="minorHAnsi" w:cstheme="minorHAnsi"/>
              </w:rPr>
            </w:pPr>
          </w:p>
        </w:tc>
      </w:tr>
      <w:tr w:rsidR="000C5848" w:rsidRPr="00102430" w14:paraId="568DB70D" w14:textId="77777777" w:rsidTr="005A344E">
        <w:trPr>
          <w:cantSplit/>
          <w:trHeight w:val="720"/>
          <w:jc w:val="center"/>
        </w:trPr>
        <w:tc>
          <w:tcPr>
            <w:tcW w:w="306" w:type="pct"/>
            <w:vAlign w:val="center"/>
          </w:tcPr>
          <w:p w14:paraId="4A10250F" w14:textId="77777777" w:rsidR="000C5848" w:rsidRPr="00102430" w:rsidRDefault="000C5848" w:rsidP="0038112C">
            <w:pPr>
              <w:pStyle w:val="tablebody"/>
              <w:jc w:val="center"/>
              <w:rPr>
                <w:rFonts w:asciiTheme="minorHAnsi" w:hAnsiTheme="minorHAnsi" w:cstheme="minorHAnsi"/>
              </w:rPr>
            </w:pPr>
          </w:p>
        </w:tc>
        <w:tc>
          <w:tcPr>
            <w:tcW w:w="672" w:type="pct"/>
            <w:vAlign w:val="center"/>
          </w:tcPr>
          <w:p w14:paraId="686A9DC4" w14:textId="77777777" w:rsidR="000C5848" w:rsidRPr="00102430" w:rsidRDefault="000C5848" w:rsidP="0038112C">
            <w:pPr>
              <w:pStyle w:val="tablebody"/>
              <w:jc w:val="center"/>
              <w:rPr>
                <w:rFonts w:asciiTheme="minorHAnsi" w:hAnsiTheme="minorHAnsi" w:cstheme="minorHAnsi"/>
              </w:rPr>
            </w:pPr>
          </w:p>
        </w:tc>
        <w:tc>
          <w:tcPr>
            <w:tcW w:w="844" w:type="pct"/>
            <w:vAlign w:val="center"/>
          </w:tcPr>
          <w:p w14:paraId="5D3368EE" w14:textId="77777777" w:rsidR="000C5848" w:rsidRPr="00102430" w:rsidRDefault="000C5848" w:rsidP="0038112C">
            <w:pPr>
              <w:pStyle w:val="tablebody"/>
              <w:jc w:val="center"/>
              <w:rPr>
                <w:rFonts w:asciiTheme="minorHAnsi" w:hAnsiTheme="minorHAnsi" w:cstheme="minorHAnsi"/>
              </w:rPr>
            </w:pPr>
          </w:p>
        </w:tc>
        <w:tc>
          <w:tcPr>
            <w:tcW w:w="695" w:type="pct"/>
            <w:vAlign w:val="center"/>
          </w:tcPr>
          <w:p w14:paraId="184D4E8D" w14:textId="77777777" w:rsidR="000C5848" w:rsidRPr="00102430" w:rsidRDefault="000C5848" w:rsidP="0038112C">
            <w:pPr>
              <w:pStyle w:val="tablebody"/>
              <w:jc w:val="center"/>
              <w:rPr>
                <w:rFonts w:asciiTheme="minorHAnsi" w:hAnsiTheme="minorHAnsi" w:cstheme="minorHAnsi"/>
              </w:rPr>
            </w:pPr>
          </w:p>
        </w:tc>
        <w:tc>
          <w:tcPr>
            <w:tcW w:w="2483" w:type="pct"/>
            <w:vAlign w:val="center"/>
          </w:tcPr>
          <w:p w14:paraId="68CB33C3" w14:textId="77777777" w:rsidR="000C5848" w:rsidRPr="00102430" w:rsidRDefault="000C5848" w:rsidP="0038112C">
            <w:pPr>
              <w:pStyle w:val="tablebody"/>
              <w:rPr>
                <w:rFonts w:asciiTheme="minorHAnsi" w:hAnsiTheme="minorHAnsi" w:cstheme="minorHAnsi"/>
              </w:rPr>
            </w:pPr>
          </w:p>
        </w:tc>
      </w:tr>
      <w:tr w:rsidR="000C5848" w:rsidRPr="00102430" w14:paraId="23B0A6C9" w14:textId="77777777" w:rsidTr="005A344E">
        <w:trPr>
          <w:cantSplit/>
          <w:trHeight w:val="720"/>
          <w:jc w:val="center"/>
        </w:trPr>
        <w:tc>
          <w:tcPr>
            <w:tcW w:w="306" w:type="pct"/>
            <w:vAlign w:val="center"/>
          </w:tcPr>
          <w:p w14:paraId="15B44731" w14:textId="77777777" w:rsidR="000C5848" w:rsidRPr="00102430" w:rsidRDefault="000C5848" w:rsidP="0038112C">
            <w:pPr>
              <w:pStyle w:val="tablebody"/>
              <w:jc w:val="center"/>
              <w:rPr>
                <w:rFonts w:asciiTheme="minorHAnsi" w:hAnsiTheme="minorHAnsi" w:cstheme="minorHAnsi"/>
              </w:rPr>
            </w:pPr>
          </w:p>
        </w:tc>
        <w:tc>
          <w:tcPr>
            <w:tcW w:w="672" w:type="pct"/>
            <w:vAlign w:val="center"/>
          </w:tcPr>
          <w:p w14:paraId="401BD1A2" w14:textId="77777777" w:rsidR="000C5848" w:rsidRPr="00102430" w:rsidRDefault="000C5848" w:rsidP="0038112C">
            <w:pPr>
              <w:pStyle w:val="tablebody"/>
              <w:jc w:val="center"/>
              <w:rPr>
                <w:rFonts w:asciiTheme="minorHAnsi" w:hAnsiTheme="minorHAnsi" w:cstheme="minorHAnsi"/>
              </w:rPr>
            </w:pPr>
          </w:p>
        </w:tc>
        <w:tc>
          <w:tcPr>
            <w:tcW w:w="844" w:type="pct"/>
            <w:vAlign w:val="center"/>
          </w:tcPr>
          <w:p w14:paraId="0645FB7D" w14:textId="77777777" w:rsidR="000C5848" w:rsidRPr="00102430" w:rsidRDefault="000C5848" w:rsidP="0038112C">
            <w:pPr>
              <w:pStyle w:val="tablebody"/>
              <w:jc w:val="center"/>
              <w:rPr>
                <w:rFonts w:asciiTheme="minorHAnsi" w:hAnsiTheme="minorHAnsi" w:cstheme="minorHAnsi"/>
              </w:rPr>
            </w:pPr>
          </w:p>
        </w:tc>
        <w:tc>
          <w:tcPr>
            <w:tcW w:w="695" w:type="pct"/>
            <w:vAlign w:val="center"/>
          </w:tcPr>
          <w:p w14:paraId="45CD9066" w14:textId="77777777" w:rsidR="000C5848" w:rsidRPr="00102430" w:rsidRDefault="000C5848" w:rsidP="0038112C">
            <w:pPr>
              <w:pStyle w:val="tablebody"/>
              <w:jc w:val="center"/>
              <w:rPr>
                <w:rFonts w:asciiTheme="minorHAnsi" w:hAnsiTheme="minorHAnsi" w:cstheme="minorHAnsi"/>
              </w:rPr>
            </w:pPr>
          </w:p>
        </w:tc>
        <w:tc>
          <w:tcPr>
            <w:tcW w:w="2483" w:type="pct"/>
            <w:vAlign w:val="center"/>
          </w:tcPr>
          <w:p w14:paraId="7A29766A" w14:textId="77777777" w:rsidR="000C5848" w:rsidRPr="00102430" w:rsidRDefault="000C5848" w:rsidP="0038112C">
            <w:pPr>
              <w:pStyle w:val="tablebody"/>
              <w:rPr>
                <w:rFonts w:asciiTheme="minorHAnsi" w:hAnsiTheme="minorHAnsi" w:cstheme="minorHAnsi"/>
              </w:rPr>
            </w:pPr>
          </w:p>
        </w:tc>
      </w:tr>
      <w:tr w:rsidR="000C5848" w:rsidRPr="00102430" w14:paraId="5998074C" w14:textId="77777777" w:rsidTr="005A344E">
        <w:trPr>
          <w:cantSplit/>
          <w:trHeight w:val="720"/>
          <w:jc w:val="center"/>
        </w:trPr>
        <w:tc>
          <w:tcPr>
            <w:tcW w:w="306" w:type="pct"/>
            <w:vAlign w:val="center"/>
          </w:tcPr>
          <w:p w14:paraId="4AFB449C" w14:textId="77777777" w:rsidR="000C5848" w:rsidRPr="00102430" w:rsidRDefault="000C5848" w:rsidP="0038112C">
            <w:pPr>
              <w:pStyle w:val="tablebody"/>
              <w:jc w:val="center"/>
              <w:rPr>
                <w:rFonts w:asciiTheme="minorHAnsi" w:hAnsiTheme="minorHAnsi" w:cstheme="minorHAnsi"/>
              </w:rPr>
            </w:pPr>
          </w:p>
        </w:tc>
        <w:tc>
          <w:tcPr>
            <w:tcW w:w="672" w:type="pct"/>
            <w:vAlign w:val="center"/>
          </w:tcPr>
          <w:p w14:paraId="2483FB7A" w14:textId="77777777" w:rsidR="000C5848" w:rsidRPr="00102430" w:rsidRDefault="000C5848" w:rsidP="0038112C">
            <w:pPr>
              <w:pStyle w:val="tablebody"/>
              <w:jc w:val="center"/>
              <w:rPr>
                <w:rFonts w:asciiTheme="minorHAnsi" w:hAnsiTheme="minorHAnsi" w:cstheme="minorHAnsi"/>
              </w:rPr>
            </w:pPr>
          </w:p>
        </w:tc>
        <w:tc>
          <w:tcPr>
            <w:tcW w:w="844" w:type="pct"/>
            <w:vAlign w:val="center"/>
          </w:tcPr>
          <w:p w14:paraId="765332E3" w14:textId="77777777" w:rsidR="000C5848" w:rsidRPr="00102430" w:rsidRDefault="000C5848" w:rsidP="0038112C">
            <w:pPr>
              <w:pStyle w:val="tablebody"/>
              <w:jc w:val="center"/>
              <w:rPr>
                <w:rFonts w:asciiTheme="minorHAnsi" w:hAnsiTheme="minorHAnsi" w:cstheme="minorHAnsi"/>
              </w:rPr>
            </w:pPr>
          </w:p>
        </w:tc>
        <w:tc>
          <w:tcPr>
            <w:tcW w:w="695" w:type="pct"/>
            <w:vAlign w:val="center"/>
          </w:tcPr>
          <w:p w14:paraId="70D417D0" w14:textId="77777777" w:rsidR="000C5848" w:rsidRPr="00102430" w:rsidRDefault="000C5848" w:rsidP="0038112C">
            <w:pPr>
              <w:pStyle w:val="tablebody"/>
              <w:jc w:val="center"/>
              <w:rPr>
                <w:rFonts w:asciiTheme="minorHAnsi" w:hAnsiTheme="minorHAnsi" w:cstheme="minorHAnsi"/>
              </w:rPr>
            </w:pPr>
          </w:p>
        </w:tc>
        <w:tc>
          <w:tcPr>
            <w:tcW w:w="2483" w:type="pct"/>
            <w:vAlign w:val="center"/>
          </w:tcPr>
          <w:p w14:paraId="13A26F64" w14:textId="77777777" w:rsidR="000C5848" w:rsidRPr="00102430" w:rsidRDefault="000C5848" w:rsidP="0038112C">
            <w:pPr>
              <w:pStyle w:val="tablebody"/>
              <w:rPr>
                <w:rFonts w:asciiTheme="minorHAnsi" w:hAnsiTheme="minorHAnsi" w:cstheme="minorHAnsi"/>
              </w:rPr>
            </w:pPr>
          </w:p>
        </w:tc>
      </w:tr>
      <w:tr w:rsidR="000C5848" w:rsidRPr="00102430" w14:paraId="63D5B7A1" w14:textId="77777777" w:rsidTr="005A344E">
        <w:trPr>
          <w:cantSplit/>
          <w:trHeight w:val="720"/>
          <w:jc w:val="center"/>
        </w:trPr>
        <w:tc>
          <w:tcPr>
            <w:tcW w:w="306" w:type="pct"/>
            <w:vAlign w:val="center"/>
          </w:tcPr>
          <w:p w14:paraId="385CE2C0" w14:textId="77777777" w:rsidR="000C5848" w:rsidRPr="00102430" w:rsidRDefault="000C5848" w:rsidP="0038112C">
            <w:pPr>
              <w:pStyle w:val="tablebody"/>
              <w:jc w:val="center"/>
              <w:rPr>
                <w:rFonts w:asciiTheme="minorHAnsi" w:hAnsiTheme="minorHAnsi" w:cstheme="minorHAnsi"/>
              </w:rPr>
            </w:pPr>
          </w:p>
        </w:tc>
        <w:tc>
          <w:tcPr>
            <w:tcW w:w="672" w:type="pct"/>
            <w:vAlign w:val="center"/>
          </w:tcPr>
          <w:p w14:paraId="5E73A80E" w14:textId="77777777" w:rsidR="000C5848" w:rsidRPr="00102430" w:rsidRDefault="000C5848" w:rsidP="0038112C">
            <w:pPr>
              <w:pStyle w:val="tablebody"/>
              <w:jc w:val="center"/>
              <w:rPr>
                <w:rFonts w:asciiTheme="minorHAnsi" w:hAnsiTheme="minorHAnsi" w:cstheme="minorHAnsi"/>
              </w:rPr>
            </w:pPr>
          </w:p>
        </w:tc>
        <w:tc>
          <w:tcPr>
            <w:tcW w:w="844" w:type="pct"/>
            <w:vAlign w:val="center"/>
          </w:tcPr>
          <w:p w14:paraId="160305CB" w14:textId="77777777" w:rsidR="000C5848" w:rsidRPr="00102430" w:rsidRDefault="000C5848" w:rsidP="0038112C">
            <w:pPr>
              <w:pStyle w:val="tablebody"/>
              <w:jc w:val="center"/>
              <w:rPr>
                <w:rFonts w:asciiTheme="minorHAnsi" w:hAnsiTheme="minorHAnsi" w:cstheme="minorHAnsi"/>
              </w:rPr>
            </w:pPr>
          </w:p>
        </w:tc>
        <w:tc>
          <w:tcPr>
            <w:tcW w:w="695" w:type="pct"/>
            <w:vAlign w:val="center"/>
          </w:tcPr>
          <w:p w14:paraId="0D01F505" w14:textId="77777777" w:rsidR="000C5848" w:rsidRPr="00102430" w:rsidRDefault="000C5848" w:rsidP="0038112C">
            <w:pPr>
              <w:pStyle w:val="tablebody"/>
              <w:jc w:val="center"/>
              <w:rPr>
                <w:rFonts w:asciiTheme="minorHAnsi" w:hAnsiTheme="minorHAnsi" w:cstheme="minorHAnsi"/>
              </w:rPr>
            </w:pPr>
          </w:p>
        </w:tc>
        <w:tc>
          <w:tcPr>
            <w:tcW w:w="2483" w:type="pct"/>
            <w:vAlign w:val="center"/>
          </w:tcPr>
          <w:p w14:paraId="1F21841B" w14:textId="77777777" w:rsidR="000C5848" w:rsidRPr="00102430" w:rsidRDefault="000C5848" w:rsidP="0038112C">
            <w:pPr>
              <w:pStyle w:val="tablebody"/>
              <w:rPr>
                <w:rFonts w:asciiTheme="minorHAnsi" w:hAnsiTheme="minorHAnsi" w:cstheme="minorHAnsi"/>
              </w:rPr>
            </w:pPr>
          </w:p>
        </w:tc>
      </w:tr>
      <w:tr w:rsidR="000C5848" w:rsidRPr="00102430" w14:paraId="40FD6356" w14:textId="77777777" w:rsidTr="005A344E">
        <w:trPr>
          <w:cantSplit/>
          <w:trHeight w:val="720"/>
          <w:jc w:val="center"/>
        </w:trPr>
        <w:tc>
          <w:tcPr>
            <w:tcW w:w="306" w:type="pct"/>
            <w:vAlign w:val="center"/>
          </w:tcPr>
          <w:p w14:paraId="18F281B1" w14:textId="77777777" w:rsidR="000C5848" w:rsidRPr="00102430" w:rsidRDefault="000C5848" w:rsidP="0038112C">
            <w:pPr>
              <w:pStyle w:val="tablebody"/>
              <w:jc w:val="center"/>
              <w:rPr>
                <w:rFonts w:asciiTheme="minorHAnsi" w:hAnsiTheme="minorHAnsi" w:cstheme="minorHAnsi"/>
              </w:rPr>
            </w:pPr>
          </w:p>
        </w:tc>
        <w:tc>
          <w:tcPr>
            <w:tcW w:w="672" w:type="pct"/>
            <w:vAlign w:val="center"/>
          </w:tcPr>
          <w:p w14:paraId="2A6633DA" w14:textId="77777777" w:rsidR="000C5848" w:rsidRPr="00102430" w:rsidRDefault="000C5848" w:rsidP="0038112C">
            <w:pPr>
              <w:pStyle w:val="tablebody"/>
              <w:jc w:val="center"/>
              <w:rPr>
                <w:rFonts w:asciiTheme="minorHAnsi" w:hAnsiTheme="minorHAnsi" w:cstheme="minorHAnsi"/>
              </w:rPr>
            </w:pPr>
          </w:p>
        </w:tc>
        <w:tc>
          <w:tcPr>
            <w:tcW w:w="844" w:type="pct"/>
            <w:vAlign w:val="center"/>
          </w:tcPr>
          <w:p w14:paraId="2DDFEFCA" w14:textId="77777777" w:rsidR="000C5848" w:rsidRPr="00102430" w:rsidRDefault="000C5848" w:rsidP="0038112C">
            <w:pPr>
              <w:pStyle w:val="tablebody"/>
              <w:jc w:val="center"/>
              <w:rPr>
                <w:rFonts w:asciiTheme="minorHAnsi" w:hAnsiTheme="minorHAnsi" w:cstheme="minorHAnsi"/>
              </w:rPr>
            </w:pPr>
          </w:p>
        </w:tc>
        <w:tc>
          <w:tcPr>
            <w:tcW w:w="695" w:type="pct"/>
            <w:vAlign w:val="center"/>
          </w:tcPr>
          <w:p w14:paraId="02FED7B4" w14:textId="77777777" w:rsidR="000C5848" w:rsidRPr="00102430" w:rsidRDefault="000C5848" w:rsidP="0038112C">
            <w:pPr>
              <w:pStyle w:val="tablebody"/>
              <w:jc w:val="center"/>
              <w:rPr>
                <w:rFonts w:asciiTheme="minorHAnsi" w:hAnsiTheme="minorHAnsi" w:cstheme="minorHAnsi"/>
              </w:rPr>
            </w:pPr>
          </w:p>
        </w:tc>
        <w:tc>
          <w:tcPr>
            <w:tcW w:w="2483" w:type="pct"/>
            <w:vAlign w:val="center"/>
          </w:tcPr>
          <w:p w14:paraId="05A5B42A" w14:textId="77777777" w:rsidR="000C5848" w:rsidRPr="00102430" w:rsidRDefault="000C5848" w:rsidP="0038112C">
            <w:pPr>
              <w:pStyle w:val="tablebody"/>
              <w:rPr>
                <w:rFonts w:asciiTheme="minorHAnsi" w:hAnsiTheme="minorHAnsi" w:cstheme="minorHAnsi"/>
              </w:rPr>
            </w:pPr>
          </w:p>
        </w:tc>
      </w:tr>
      <w:tr w:rsidR="000C5848" w:rsidRPr="00102430" w14:paraId="603590FD" w14:textId="77777777" w:rsidTr="005A344E">
        <w:trPr>
          <w:cantSplit/>
          <w:trHeight w:val="720"/>
          <w:jc w:val="center"/>
        </w:trPr>
        <w:tc>
          <w:tcPr>
            <w:tcW w:w="306" w:type="pct"/>
            <w:vAlign w:val="center"/>
          </w:tcPr>
          <w:p w14:paraId="53D8ADED" w14:textId="77777777" w:rsidR="000C5848" w:rsidRPr="00102430" w:rsidRDefault="000C5848" w:rsidP="0038112C">
            <w:pPr>
              <w:pStyle w:val="tablebody"/>
              <w:jc w:val="center"/>
              <w:rPr>
                <w:rFonts w:asciiTheme="minorHAnsi" w:hAnsiTheme="minorHAnsi" w:cstheme="minorHAnsi"/>
              </w:rPr>
            </w:pPr>
          </w:p>
        </w:tc>
        <w:tc>
          <w:tcPr>
            <w:tcW w:w="672" w:type="pct"/>
            <w:vAlign w:val="center"/>
          </w:tcPr>
          <w:p w14:paraId="3A9549E5" w14:textId="77777777" w:rsidR="000C5848" w:rsidRPr="00102430" w:rsidRDefault="000C5848" w:rsidP="0038112C">
            <w:pPr>
              <w:pStyle w:val="tablebody"/>
              <w:jc w:val="center"/>
              <w:rPr>
                <w:rFonts w:asciiTheme="minorHAnsi" w:hAnsiTheme="minorHAnsi" w:cstheme="minorHAnsi"/>
              </w:rPr>
            </w:pPr>
          </w:p>
        </w:tc>
        <w:tc>
          <w:tcPr>
            <w:tcW w:w="844" w:type="pct"/>
            <w:vAlign w:val="center"/>
          </w:tcPr>
          <w:p w14:paraId="0C40A625" w14:textId="77777777" w:rsidR="000C5848" w:rsidRPr="00102430" w:rsidRDefault="000C5848" w:rsidP="0038112C">
            <w:pPr>
              <w:pStyle w:val="tablebody"/>
              <w:jc w:val="center"/>
              <w:rPr>
                <w:rFonts w:asciiTheme="minorHAnsi" w:hAnsiTheme="minorHAnsi" w:cstheme="minorHAnsi"/>
              </w:rPr>
            </w:pPr>
          </w:p>
        </w:tc>
        <w:tc>
          <w:tcPr>
            <w:tcW w:w="695" w:type="pct"/>
            <w:vAlign w:val="center"/>
          </w:tcPr>
          <w:p w14:paraId="273285A7" w14:textId="77777777" w:rsidR="000C5848" w:rsidRPr="00102430" w:rsidRDefault="000C5848" w:rsidP="0038112C">
            <w:pPr>
              <w:pStyle w:val="tablebody"/>
              <w:jc w:val="center"/>
              <w:rPr>
                <w:rFonts w:asciiTheme="minorHAnsi" w:hAnsiTheme="minorHAnsi" w:cstheme="minorHAnsi"/>
              </w:rPr>
            </w:pPr>
          </w:p>
        </w:tc>
        <w:tc>
          <w:tcPr>
            <w:tcW w:w="2483" w:type="pct"/>
            <w:vAlign w:val="center"/>
          </w:tcPr>
          <w:p w14:paraId="583E1196" w14:textId="77777777" w:rsidR="000C5848" w:rsidRPr="00102430" w:rsidRDefault="000C5848" w:rsidP="0038112C">
            <w:pPr>
              <w:pStyle w:val="tablebody"/>
              <w:rPr>
                <w:rFonts w:asciiTheme="minorHAnsi" w:hAnsiTheme="minorHAnsi" w:cstheme="minorHAnsi"/>
              </w:rPr>
            </w:pPr>
          </w:p>
        </w:tc>
      </w:tr>
      <w:tr w:rsidR="000C5848" w:rsidRPr="00102430" w14:paraId="31AC9643" w14:textId="77777777" w:rsidTr="005A344E">
        <w:trPr>
          <w:cantSplit/>
          <w:trHeight w:val="720"/>
          <w:jc w:val="center"/>
        </w:trPr>
        <w:tc>
          <w:tcPr>
            <w:tcW w:w="306" w:type="pct"/>
            <w:vAlign w:val="center"/>
          </w:tcPr>
          <w:p w14:paraId="02083087" w14:textId="77777777" w:rsidR="000C5848" w:rsidRPr="00102430" w:rsidRDefault="000C5848" w:rsidP="0038112C">
            <w:pPr>
              <w:pStyle w:val="tablebody"/>
              <w:jc w:val="center"/>
              <w:rPr>
                <w:rFonts w:asciiTheme="minorHAnsi" w:hAnsiTheme="minorHAnsi" w:cstheme="minorHAnsi"/>
              </w:rPr>
            </w:pPr>
          </w:p>
        </w:tc>
        <w:tc>
          <w:tcPr>
            <w:tcW w:w="672" w:type="pct"/>
            <w:vAlign w:val="center"/>
          </w:tcPr>
          <w:p w14:paraId="0F3A4CC4" w14:textId="77777777" w:rsidR="000C5848" w:rsidRPr="00102430" w:rsidRDefault="000C5848" w:rsidP="0038112C">
            <w:pPr>
              <w:pStyle w:val="tablebody"/>
              <w:jc w:val="center"/>
              <w:rPr>
                <w:rFonts w:asciiTheme="minorHAnsi" w:hAnsiTheme="minorHAnsi" w:cstheme="minorHAnsi"/>
              </w:rPr>
            </w:pPr>
          </w:p>
        </w:tc>
        <w:tc>
          <w:tcPr>
            <w:tcW w:w="844" w:type="pct"/>
            <w:vAlign w:val="center"/>
          </w:tcPr>
          <w:p w14:paraId="4A9FA4A4" w14:textId="77777777" w:rsidR="000C5848" w:rsidRPr="00102430" w:rsidRDefault="000C5848" w:rsidP="0038112C">
            <w:pPr>
              <w:pStyle w:val="tablebody"/>
              <w:jc w:val="center"/>
              <w:rPr>
                <w:rFonts w:asciiTheme="minorHAnsi" w:hAnsiTheme="minorHAnsi" w:cstheme="minorHAnsi"/>
              </w:rPr>
            </w:pPr>
          </w:p>
        </w:tc>
        <w:tc>
          <w:tcPr>
            <w:tcW w:w="695" w:type="pct"/>
            <w:vAlign w:val="center"/>
          </w:tcPr>
          <w:p w14:paraId="697C0337" w14:textId="77777777" w:rsidR="000C5848" w:rsidRPr="00102430" w:rsidRDefault="000C5848" w:rsidP="0038112C">
            <w:pPr>
              <w:pStyle w:val="tablebody"/>
              <w:jc w:val="center"/>
              <w:rPr>
                <w:rFonts w:asciiTheme="minorHAnsi" w:hAnsiTheme="minorHAnsi" w:cstheme="minorHAnsi"/>
              </w:rPr>
            </w:pPr>
          </w:p>
        </w:tc>
        <w:tc>
          <w:tcPr>
            <w:tcW w:w="2483" w:type="pct"/>
            <w:vAlign w:val="center"/>
          </w:tcPr>
          <w:p w14:paraId="55943470" w14:textId="77777777" w:rsidR="000C5848" w:rsidRPr="00102430" w:rsidRDefault="000C5848" w:rsidP="0038112C">
            <w:pPr>
              <w:pStyle w:val="tablebody"/>
              <w:rPr>
                <w:rFonts w:asciiTheme="minorHAnsi" w:hAnsiTheme="minorHAnsi" w:cstheme="minorHAnsi"/>
              </w:rPr>
            </w:pPr>
          </w:p>
        </w:tc>
      </w:tr>
      <w:tr w:rsidR="000C5848" w:rsidRPr="00102430" w14:paraId="22228755" w14:textId="77777777" w:rsidTr="005A344E">
        <w:trPr>
          <w:cantSplit/>
          <w:trHeight w:val="720"/>
          <w:jc w:val="center"/>
        </w:trPr>
        <w:tc>
          <w:tcPr>
            <w:tcW w:w="306" w:type="pct"/>
            <w:vAlign w:val="center"/>
          </w:tcPr>
          <w:p w14:paraId="450D5F8E" w14:textId="77777777" w:rsidR="000C5848" w:rsidRPr="00102430" w:rsidRDefault="000C5848" w:rsidP="0038112C">
            <w:pPr>
              <w:pStyle w:val="tablebody"/>
              <w:jc w:val="center"/>
              <w:rPr>
                <w:rFonts w:asciiTheme="minorHAnsi" w:hAnsiTheme="minorHAnsi" w:cstheme="minorHAnsi"/>
              </w:rPr>
            </w:pPr>
          </w:p>
        </w:tc>
        <w:tc>
          <w:tcPr>
            <w:tcW w:w="672" w:type="pct"/>
            <w:vAlign w:val="center"/>
          </w:tcPr>
          <w:p w14:paraId="2D17B4E9" w14:textId="77777777" w:rsidR="000C5848" w:rsidRPr="00102430" w:rsidRDefault="000C5848" w:rsidP="0038112C">
            <w:pPr>
              <w:pStyle w:val="tablebody"/>
              <w:jc w:val="center"/>
              <w:rPr>
                <w:rFonts w:asciiTheme="minorHAnsi" w:hAnsiTheme="minorHAnsi" w:cstheme="minorHAnsi"/>
              </w:rPr>
            </w:pPr>
          </w:p>
        </w:tc>
        <w:tc>
          <w:tcPr>
            <w:tcW w:w="844" w:type="pct"/>
            <w:vAlign w:val="center"/>
          </w:tcPr>
          <w:p w14:paraId="01841ED2" w14:textId="77777777" w:rsidR="000C5848" w:rsidRPr="00102430" w:rsidRDefault="000C5848" w:rsidP="0038112C">
            <w:pPr>
              <w:pStyle w:val="tablebody"/>
              <w:jc w:val="center"/>
              <w:rPr>
                <w:rFonts w:asciiTheme="minorHAnsi" w:hAnsiTheme="minorHAnsi" w:cstheme="minorHAnsi"/>
              </w:rPr>
            </w:pPr>
          </w:p>
        </w:tc>
        <w:tc>
          <w:tcPr>
            <w:tcW w:w="695" w:type="pct"/>
            <w:vAlign w:val="center"/>
          </w:tcPr>
          <w:p w14:paraId="449F1F67" w14:textId="77777777" w:rsidR="000C5848" w:rsidRPr="00102430" w:rsidRDefault="000C5848" w:rsidP="0038112C">
            <w:pPr>
              <w:pStyle w:val="tablebody"/>
              <w:jc w:val="center"/>
              <w:rPr>
                <w:rFonts w:asciiTheme="minorHAnsi" w:hAnsiTheme="minorHAnsi" w:cstheme="minorHAnsi"/>
              </w:rPr>
            </w:pPr>
          </w:p>
        </w:tc>
        <w:tc>
          <w:tcPr>
            <w:tcW w:w="2483" w:type="pct"/>
            <w:vAlign w:val="center"/>
          </w:tcPr>
          <w:p w14:paraId="27848657" w14:textId="77777777" w:rsidR="000C5848" w:rsidRPr="00102430" w:rsidRDefault="000C5848" w:rsidP="0038112C">
            <w:pPr>
              <w:pStyle w:val="tablebody"/>
              <w:rPr>
                <w:rFonts w:asciiTheme="minorHAnsi" w:hAnsiTheme="minorHAnsi" w:cstheme="minorHAnsi"/>
              </w:rPr>
            </w:pPr>
          </w:p>
        </w:tc>
      </w:tr>
      <w:tr w:rsidR="000C5848" w:rsidRPr="00102430" w14:paraId="17A8879B" w14:textId="77777777" w:rsidTr="005A344E">
        <w:trPr>
          <w:cantSplit/>
          <w:trHeight w:val="720"/>
          <w:jc w:val="center"/>
        </w:trPr>
        <w:tc>
          <w:tcPr>
            <w:tcW w:w="306" w:type="pct"/>
            <w:vAlign w:val="center"/>
          </w:tcPr>
          <w:p w14:paraId="21AE858C" w14:textId="77777777" w:rsidR="000C5848" w:rsidRPr="00102430" w:rsidRDefault="000C5848" w:rsidP="0038112C">
            <w:pPr>
              <w:pStyle w:val="tablebody"/>
              <w:jc w:val="center"/>
              <w:rPr>
                <w:rFonts w:asciiTheme="minorHAnsi" w:hAnsiTheme="minorHAnsi" w:cstheme="minorHAnsi"/>
              </w:rPr>
            </w:pPr>
          </w:p>
        </w:tc>
        <w:tc>
          <w:tcPr>
            <w:tcW w:w="672" w:type="pct"/>
            <w:vAlign w:val="center"/>
          </w:tcPr>
          <w:p w14:paraId="3F461224" w14:textId="77777777" w:rsidR="000C5848" w:rsidRPr="00102430" w:rsidRDefault="000C5848" w:rsidP="0038112C">
            <w:pPr>
              <w:pStyle w:val="tablebody"/>
              <w:jc w:val="center"/>
              <w:rPr>
                <w:rFonts w:asciiTheme="minorHAnsi" w:hAnsiTheme="minorHAnsi" w:cstheme="minorHAnsi"/>
              </w:rPr>
            </w:pPr>
          </w:p>
        </w:tc>
        <w:tc>
          <w:tcPr>
            <w:tcW w:w="844" w:type="pct"/>
            <w:vAlign w:val="center"/>
          </w:tcPr>
          <w:p w14:paraId="7E32D773" w14:textId="77777777" w:rsidR="000C5848" w:rsidRPr="00102430" w:rsidRDefault="000C5848" w:rsidP="0038112C">
            <w:pPr>
              <w:pStyle w:val="tablebody"/>
              <w:jc w:val="center"/>
              <w:rPr>
                <w:rFonts w:asciiTheme="minorHAnsi" w:hAnsiTheme="minorHAnsi" w:cstheme="minorHAnsi"/>
              </w:rPr>
            </w:pPr>
          </w:p>
        </w:tc>
        <w:tc>
          <w:tcPr>
            <w:tcW w:w="695" w:type="pct"/>
            <w:vAlign w:val="center"/>
          </w:tcPr>
          <w:p w14:paraId="7F8057F3" w14:textId="77777777" w:rsidR="000C5848" w:rsidRPr="00102430" w:rsidRDefault="000C5848" w:rsidP="0038112C">
            <w:pPr>
              <w:pStyle w:val="tablebody"/>
              <w:jc w:val="center"/>
              <w:rPr>
                <w:rFonts w:asciiTheme="minorHAnsi" w:hAnsiTheme="minorHAnsi" w:cstheme="minorHAnsi"/>
              </w:rPr>
            </w:pPr>
          </w:p>
        </w:tc>
        <w:tc>
          <w:tcPr>
            <w:tcW w:w="2483" w:type="pct"/>
            <w:vAlign w:val="center"/>
          </w:tcPr>
          <w:p w14:paraId="79BB0B2C" w14:textId="77777777" w:rsidR="000C5848" w:rsidRPr="00102430" w:rsidRDefault="000C5848" w:rsidP="0038112C">
            <w:pPr>
              <w:pStyle w:val="tablebody"/>
              <w:rPr>
                <w:rFonts w:asciiTheme="minorHAnsi" w:hAnsiTheme="minorHAnsi" w:cstheme="minorHAnsi"/>
              </w:rPr>
            </w:pPr>
          </w:p>
        </w:tc>
      </w:tr>
      <w:tr w:rsidR="000C5848" w:rsidRPr="00102430" w14:paraId="099AEEB7" w14:textId="77777777" w:rsidTr="005A344E">
        <w:trPr>
          <w:cantSplit/>
          <w:trHeight w:val="720"/>
          <w:jc w:val="center"/>
        </w:trPr>
        <w:tc>
          <w:tcPr>
            <w:tcW w:w="306" w:type="pct"/>
            <w:vAlign w:val="center"/>
          </w:tcPr>
          <w:p w14:paraId="3766F916" w14:textId="77777777" w:rsidR="000C5848" w:rsidRPr="00102430" w:rsidRDefault="000C5848" w:rsidP="0038112C">
            <w:pPr>
              <w:pStyle w:val="tablebody"/>
              <w:jc w:val="center"/>
              <w:rPr>
                <w:rFonts w:asciiTheme="minorHAnsi" w:hAnsiTheme="minorHAnsi" w:cstheme="minorHAnsi"/>
              </w:rPr>
            </w:pPr>
          </w:p>
        </w:tc>
        <w:tc>
          <w:tcPr>
            <w:tcW w:w="672" w:type="pct"/>
            <w:vAlign w:val="center"/>
          </w:tcPr>
          <w:p w14:paraId="046E882E" w14:textId="77777777" w:rsidR="000C5848" w:rsidRPr="00102430" w:rsidRDefault="000C5848" w:rsidP="0038112C">
            <w:pPr>
              <w:pStyle w:val="tablebody"/>
              <w:jc w:val="center"/>
              <w:rPr>
                <w:rFonts w:asciiTheme="minorHAnsi" w:hAnsiTheme="minorHAnsi" w:cstheme="minorHAnsi"/>
              </w:rPr>
            </w:pPr>
          </w:p>
        </w:tc>
        <w:tc>
          <w:tcPr>
            <w:tcW w:w="844" w:type="pct"/>
            <w:vAlign w:val="center"/>
          </w:tcPr>
          <w:p w14:paraId="1F6AEF41" w14:textId="77777777" w:rsidR="000C5848" w:rsidRPr="00102430" w:rsidRDefault="000C5848" w:rsidP="0038112C">
            <w:pPr>
              <w:pStyle w:val="tablebody"/>
              <w:jc w:val="center"/>
              <w:rPr>
                <w:rFonts w:asciiTheme="minorHAnsi" w:hAnsiTheme="minorHAnsi" w:cstheme="minorHAnsi"/>
              </w:rPr>
            </w:pPr>
          </w:p>
        </w:tc>
        <w:tc>
          <w:tcPr>
            <w:tcW w:w="695" w:type="pct"/>
            <w:vAlign w:val="center"/>
          </w:tcPr>
          <w:p w14:paraId="64696056" w14:textId="77777777" w:rsidR="000C5848" w:rsidRPr="00102430" w:rsidRDefault="000C5848" w:rsidP="0038112C">
            <w:pPr>
              <w:pStyle w:val="tablebody"/>
              <w:jc w:val="center"/>
              <w:rPr>
                <w:rFonts w:asciiTheme="minorHAnsi" w:hAnsiTheme="minorHAnsi" w:cstheme="minorHAnsi"/>
              </w:rPr>
            </w:pPr>
          </w:p>
        </w:tc>
        <w:tc>
          <w:tcPr>
            <w:tcW w:w="2483" w:type="pct"/>
            <w:vAlign w:val="center"/>
          </w:tcPr>
          <w:p w14:paraId="39A1A746" w14:textId="77777777" w:rsidR="000C5848" w:rsidRPr="00102430" w:rsidRDefault="000C5848" w:rsidP="0038112C">
            <w:pPr>
              <w:pStyle w:val="tablebody"/>
              <w:rPr>
                <w:rFonts w:asciiTheme="minorHAnsi" w:hAnsiTheme="minorHAnsi" w:cstheme="minorHAnsi"/>
              </w:rPr>
            </w:pPr>
          </w:p>
        </w:tc>
      </w:tr>
    </w:tbl>
    <w:p w14:paraId="17C4A47F" w14:textId="77777777" w:rsidR="000C5848" w:rsidRPr="00102430" w:rsidRDefault="000C5848">
      <w:pPr>
        <w:rPr>
          <w:rFonts w:asciiTheme="minorHAnsi" w:hAnsiTheme="minorHAnsi" w:cstheme="minorHAnsi"/>
        </w:rPr>
      </w:pPr>
    </w:p>
    <w:p w14:paraId="6DE75096" w14:textId="77777777" w:rsidR="00EA1EF2" w:rsidRPr="00102430" w:rsidRDefault="00EA1EF2" w:rsidP="00987DF0">
      <w:pPr>
        <w:pStyle w:val="HEADING"/>
        <w:rPr>
          <w:rFonts w:asciiTheme="minorHAnsi" w:hAnsiTheme="minorHAnsi" w:cstheme="minorHAnsi"/>
        </w:rPr>
      </w:pPr>
      <w:bookmarkStart w:id="1" w:name="_Toc153096963"/>
      <w:r w:rsidRPr="00102430">
        <w:rPr>
          <w:rFonts w:asciiTheme="minorHAnsi" w:hAnsiTheme="minorHAnsi" w:cstheme="minorHAnsi"/>
        </w:rPr>
        <w:lastRenderedPageBreak/>
        <w:t>TABLE OF CONTENTS</w:t>
      </w:r>
      <w:bookmarkEnd w:id="1"/>
    </w:p>
    <w:p w14:paraId="0413D034" w14:textId="3A4A033B" w:rsidR="00102430" w:rsidRDefault="00EA1EF2">
      <w:pPr>
        <w:pStyle w:val="TOC1"/>
        <w:rPr>
          <w:rFonts w:asciiTheme="minorHAnsi" w:eastAsiaTheme="minorEastAsia" w:hAnsiTheme="minorHAnsi" w:cstheme="minorBidi"/>
          <w:caps w:val="0"/>
          <w:kern w:val="2"/>
          <w:szCs w:val="22"/>
          <w14:ligatures w14:val="standardContextual"/>
        </w:rPr>
      </w:pPr>
      <w:r w:rsidRPr="00102430">
        <w:rPr>
          <w:rFonts w:asciiTheme="minorHAnsi" w:hAnsiTheme="minorHAnsi" w:cstheme="minorHAnsi"/>
          <w:b/>
        </w:rPr>
        <w:fldChar w:fldCharType="begin"/>
      </w:r>
      <w:r w:rsidRPr="00102430">
        <w:rPr>
          <w:rFonts w:asciiTheme="minorHAnsi" w:hAnsiTheme="minorHAnsi" w:cstheme="minorHAnsi"/>
        </w:rPr>
        <w:instrText xml:space="preserve"> TOC  </w:instrText>
      </w:r>
      <w:r w:rsidRPr="00102430">
        <w:rPr>
          <w:rFonts w:asciiTheme="minorHAnsi" w:hAnsiTheme="minorHAnsi" w:cstheme="minorHAnsi"/>
          <w:b/>
        </w:rPr>
        <w:fldChar w:fldCharType="separate"/>
      </w:r>
      <w:r w:rsidR="00102430" w:rsidRPr="005462A6">
        <w:rPr>
          <w:rFonts w:asciiTheme="minorHAnsi" w:hAnsiTheme="minorHAnsi" w:cstheme="minorHAnsi"/>
        </w:rPr>
        <w:t>TABLE OF CONTENTS</w:t>
      </w:r>
      <w:r w:rsidR="00102430">
        <w:tab/>
      </w:r>
      <w:r w:rsidR="00102430">
        <w:fldChar w:fldCharType="begin"/>
      </w:r>
      <w:r w:rsidR="00102430">
        <w:instrText xml:space="preserve"> PAGEREF _Toc153096963 \h </w:instrText>
      </w:r>
      <w:r w:rsidR="00102430">
        <w:fldChar w:fldCharType="separate"/>
      </w:r>
      <w:r w:rsidR="00B60335">
        <w:t>3</w:t>
      </w:r>
      <w:r w:rsidR="00102430">
        <w:fldChar w:fldCharType="end"/>
      </w:r>
    </w:p>
    <w:p w14:paraId="0727144A" w14:textId="4C16DF31" w:rsidR="00102430" w:rsidRDefault="00102430">
      <w:pPr>
        <w:pStyle w:val="TOC1"/>
        <w:rPr>
          <w:rFonts w:asciiTheme="minorHAnsi" w:eastAsiaTheme="minorEastAsia" w:hAnsiTheme="minorHAnsi" w:cstheme="minorBidi"/>
          <w:caps w:val="0"/>
          <w:kern w:val="2"/>
          <w:szCs w:val="22"/>
          <w14:ligatures w14:val="standardContextual"/>
        </w:rPr>
      </w:pPr>
      <w:r w:rsidRPr="005462A6">
        <w:rPr>
          <w:rFonts w:asciiTheme="minorHAnsi" w:hAnsiTheme="minorHAnsi" w:cstheme="minorHAnsi"/>
        </w:rPr>
        <w:t>LIST OF TABLES</w:t>
      </w:r>
      <w:r>
        <w:tab/>
      </w:r>
      <w:r>
        <w:fldChar w:fldCharType="begin"/>
      </w:r>
      <w:r>
        <w:instrText xml:space="preserve"> PAGEREF _Toc153096964 \h </w:instrText>
      </w:r>
      <w:r>
        <w:fldChar w:fldCharType="separate"/>
      </w:r>
      <w:r w:rsidR="00B60335">
        <w:t>5</w:t>
      </w:r>
      <w:r>
        <w:fldChar w:fldCharType="end"/>
      </w:r>
    </w:p>
    <w:p w14:paraId="0142139C" w14:textId="7402B61B" w:rsidR="00102430" w:rsidRDefault="00102430">
      <w:pPr>
        <w:pStyle w:val="TOC1"/>
        <w:tabs>
          <w:tab w:val="left" w:pos="2160"/>
        </w:tabs>
        <w:rPr>
          <w:rFonts w:asciiTheme="minorHAnsi" w:eastAsiaTheme="minorEastAsia" w:hAnsiTheme="minorHAnsi" w:cstheme="minorBidi"/>
          <w:caps w:val="0"/>
          <w:kern w:val="2"/>
          <w:szCs w:val="22"/>
          <w14:ligatures w14:val="standardContextual"/>
        </w:rPr>
      </w:pPr>
      <w:r w:rsidRPr="005462A6">
        <w:rPr>
          <w:rFonts w:asciiTheme="minorHAnsi" w:hAnsiTheme="minorHAnsi"/>
          <w:caps w:val="0"/>
          <w14:scene3d>
            <w14:camera w14:prst="orthographicFront"/>
            <w14:lightRig w14:rig="threePt" w14:dir="t">
              <w14:rot w14:lat="0" w14:lon="0" w14:rev="0"/>
            </w14:lightRig>
          </w14:scene3d>
        </w:rPr>
        <w:t>SECTION 1.</w:t>
      </w:r>
      <w:r>
        <w:rPr>
          <w:rFonts w:asciiTheme="minorHAnsi" w:eastAsiaTheme="minorEastAsia" w:hAnsiTheme="minorHAnsi" w:cstheme="minorBidi"/>
          <w:caps w:val="0"/>
          <w:kern w:val="2"/>
          <w:szCs w:val="22"/>
          <w14:ligatures w14:val="standardContextual"/>
        </w:rPr>
        <w:tab/>
      </w:r>
      <w:r w:rsidRPr="005462A6">
        <w:rPr>
          <w:rFonts w:asciiTheme="minorHAnsi" w:hAnsiTheme="minorHAnsi" w:cstheme="minorHAnsi"/>
        </w:rPr>
        <w:t>Introduction</w:t>
      </w:r>
      <w:r>
        <w:tab/>
      </w:r>
      <w:r>
        <w:fldChar w:fldCharType="begin"/>
      </w:r>
      <w:r>
        <w:instrText xml:space="preserve"> PAGEREF _Toc153096965 \h </w:instrText>
      </w:r>
      <w:r>
        <w:fldChar w:fldCharType="separate"/>
      </w:r>
      <w:r w:rsidR="00B60335">
        <w:t>6</w:t>
      </w:r>
      <w:r>
        <w:fldChar w:fldCharType="end"/>
      </w:r>
    </w:p>
    <w:p w14:paraId="5EF6E80A" w14:textId="5909C0E3" w:rsidR="00102430" w:rsidRDefault="00102430">
      <w:pPr>
        <w:pStyle w:val="TOC2"/>
        <w:rPr>
          <w:rFonts w:asciiTheme="minorHAnsi" w:eastAsiaTheme="minorEastAsia" w:hAnsiTheme="minorHAnsi" w:cstheme="minorBidi"/>
          <w:kern w:val="2"/>
          <w:szCs w:val="22"/>
          <w14:ligatures w14:val="standardContextual"/>
        </w:rPr>
      </w:pPr>
      <w:r w:rsidRPr="005462A6">
        <w:rPr>
          <w:rFonts w:asciiTheme="minorHAnsi" w:hAnsi="Arial Bold"/>
        </w:rPr>
        <w:t>1.1</w:t>
      </w:r>
      <w:r>
        <w:rPr>
          <w:rFonts w:asciiTheme="minorHAnsi" w:eastAsiaTheme="minorEastAsia" w:hAnsiTheme="minorHAnsi" w:cstheme="minorBidi"/>
          <w:kern w:val="2"/>
          <w:szCs w:val="22"/>
          <w14:ligatures w14:val="standardContextual"/>
        </w:rPr>
        <w:tab/>
      </w:r>
      <w:r w:rsidRPr="005462A6">
        <w:rPr>
          <w:rFonts w:asciiTheme="minorHAnsi" w:hAnsiTheme="minorHAnsi" w:cstheme="minorHAnsi"/>
        </w:rPr>
        <w:t>Scope</w:t>
      </w:r>
      <w:r>
        <w:tab/>
      </w:r>
      <w:r>
        <w:fldChar w:fldCharType="begin"/>
      </w:r>
      <w:r>
        <w:instrText xml:space="preserve"> PAGEREF _Toc153096966 \h </w:instrText>
      </w:r>
      <w:r>
        <w:fldChar w:fldCharType="separate"/>
      </w:r>
      <w:r w:rsidR="00B60335">
        <w:t>6</w:t>
      </w:r>
      <w:r>
        <w:fldChar w:fldCharType="end"/>
      </w:r>
    </w:p>
    <w:p w14:paraId="4130B375" w14:textId="4CCB38E0" w:rsidR="00102430" w:rsidRDefault="00102430">
      <w:pPr>
        <w:pStyle w:val="TOC2"/>
        <w:rPr>
          <w:rFonts w:asciiTheme="minorHAnsi" w:eastAsiaTheme="minorEastAsia" w:hAnsiTheme="minorHAnsi" w:cstheme="minorBidi"/>
          <w:kern w:val="2"/>
          <w:szCs w:val="22"/>
          <w14:ligatures w14:val="standardContextual"/>
        </w:rPr>
      </w:pPr>
      <w:r w:rsidRPr="005462A6">
        <w:rPr>
          <w:rFonts w:asciiTheme="minorHAnsi" w:hAnsi="Arial Bold"/>
        </w:rPr>
        <w:t>1.2</w:t>
      </w:r>
      <w:r>
        <w:rPr>
          <w:rFonts w:asciiTheme="minorHAnsi" w:eastAsiaTheme="minorEastAsia" w:hAnsiTheme="minorHAnsi" w:cstheme="minorBidi"/>
          <w:kern w:val="2"/>
          <w:szCs w:val="22"/>
          <w14:ligatures w14:val="standardContextual"/>
        </w:rPr>
        <w:tab/>
      </w:r>
      <w:r w:rsidRPr="005462A6">
        <w:rPr>
          <w:rFonts w:asciiTheme="minorHAnsi" w:hAnsiTheme="minorHAnsi" w:cstheme="minorHAnsi"/>
        </w:rPr>
        <w:t>Background</w:t>
      </w:r>
      <w:r>
        <w:tab/>
      </w:r>
      <w:r>
        <w:fldChar w:fldCharType="begin"/>
      </w:r>
      <w:r>
        <w:instrText xml:space="preserve"> PAGEREF _Toc153096967 \h </w:instrText>
      </w:r>
      <w:r>
        <w:fldChar w:fldCharType="separate"/>
      </w:r>
      <w:r w:rsidR="00B60335">
        <w:t>6</w:t>
      </w:r>
      <w:r>
        <w:fldChar w:fldCharType="end"/>
      </w:r>
    </w:p>
    <w:p w14:paraId="04615D0F" w14:textId="7D24EAD8" w:rsidR="00102430" w:rsidRDefault="00102430">
      <w:pPr>
        <w:pStyle w:val="TOC2"/>
        <w:rPr>
          <w:rFonts w:asciiTheme="minorHAnsi" w:eastAsiaTheme="minorEastAsia" w:hAnsiTheme="minorHAnsi" w:cstheme="minorBidi"/>
          <w:kern w:val="2"/>
          <w:szCs w:val="22"/>
          <w14:ligatures w14:val="standardContextual"/>
        </w:rPr>
      </w:pPr>
      <w:r w:rsidRPr="005462A6">
        <w:rPr>
          <w:rFonts w:asciiTheme="minorHAnsi" w:hAnsi="Arial Bold"/>
        </w:rPr>
        <w:t>1.3</w:t>
      </w:r>
      <w:r>
        <w:rPr>
          <w:rFonts w:asciiTheme="minorHAnsi" w:eastAsiaTheme="minorEastAsia" w:hAnsiTheme="minorHAnsi" w:cstheme="minorBidi"/>
          <w:kern w:val="2"/>
          <w:szCs w:val="22"/>
          <w14:ligatures w14:val="standardContextual"/>
        </w:rPr>
        <w:tab/>
      </w:r>
      <w:r w:rsidRPr="005462A6">
        <w:rPr>
          <w:rFonts w:asciiTheme="minorHAnsi" w:hAnsiTheme="minorHAnsi" w:cstheme="minorHAnsi"/>
        </w:rPr>
        <w:t>Period of Performance</w:t>
      </w:r>
      <w:r>
        <w:tab/>
      </w:r>
      <w:r>
        <w:fldChar w:fldCharType="begin"/>
      </w:r>
      <w:r>
        <w:instrText xml:space="preserve"> PAGEREF _Toc153096968 \h </w:instrText>
      </w:r>
      <w:r>
        <w:fldChar w:fldCharType="separate"/>
      </w:r>
      <w:r w:rsidR="00B60335">
        <w:t>6</w:t>
      </w:r>
      <w:r>
        <w:fldChar w:fldCharType="end"/>
      </w:r>
    </w:p>
    <w:p w14:paraId="263BBBDA" w14:textId="4EB55F45" w:rsidR="00102430" w:rsidRDefault="00102430">
      <w:pPr>
        <w:pStyle w:val="TOC1"/>
        <w:tabs>
          <w:tab w:val="left" w:pos="2160"/>
        </w:tabs>
        <w:rPr>
          <w:rFonts w:asciiTheme="minorHAnsi" w:eastAsiaTheme="minorEastAsia" w:hAnsiTheme="minorHAnsi" w:cstheme="minorBidi"/>
          <w:caps w:val="0"/>
          <w:kern w:val="2"/>
          <w:szCs w:val="22"/>
          <w14:ligatures w14:val="standardContextual"/>
        </w:rPr>
      </w:pPr>
      <w:r w:rsidRPr="005462A6">
        <w:rPr>
          <w:rFonts w:asciiTheme="minorHAnsi" w:hAnsiTheme="minorHAnsi"/>
          <w:caps w:val="0"/>
          <w14:scene3d>
            <w14:camera w14:prst="orthographicFront"/>
            <w14:lightRig w14:rig="threePt" w14:dir="t">
              <w14:rot w14:lat="0" w14:lon="0" w14:rev="0"/>
            </w14:lightRig>
          </w14:scene3d>
        </w:rPr>
        <w:t>SECTION 2.</w:t>
      </w:r>
      <w:r>
        <w:rPr>
          <w:rFonts w:asciiTheme="minorHAnsi" w:eastAsiaTheme="minorEastAsia" w:hAnsiTheme="minorHAnsi" w:cstheme="minorBidi"/>
          <w:caps w:val="0"/>
          <w:kern w:val="2"/>
          <w:szCs w:val="22"/>
          <w14:ligatures w14:val="standardContextual"/>
        </w:rPr>
        <w:tab/>
      </w:r>
      <w:r w:rsidRPr="005462A6">
        <w:rPr>
          <w:rFonts w:asciiTheme="minorHAnsi" w:hAnsiTheme="minorHAnsi" w:cstheme="minorHAnsi"/>
        </w:rPr>
        <w:t>Applicable Documents</w:t>
      </w:r>
      <w:r>
        <w:tab/>
      </w:r>
      <w:r>
        <w:fldChar w:fldCharType="begin"/>
      </w:r>
      <w:r>
        <w:instrText xml:space="preserve"> PAGEREF _Toc153096969 \h </w:instrText>
      </w:r>
      <w:r>
        <w:fldChar w:fldCharType="separate"/>
      </w:r>
      <w:r w:rsidR="00B60335">
        <w:t>7</w:t>
      </w:r>
      <w:r>
        <w:fldChar w:fldCharType="end"/>
      </w:r>
    </w:p>
    <w:p w14:paraId="5CA264E6" w14:textId="77AE43CE" w:rsidR="00102430" w:rsidRDefault="00102430">
      <w:pPr>
        <w:pStyle w:val="TOC2"/>
        <w:rPr>
          <w:rFonts w:asciiTheme="minorHAnsi" w:eastAsiaTheme="minorEastAsia" w:hAnsiTheme="minorHAnsi" w:cstheme="minorBidi"/>
          <w:kern w:val="2"/>
          <w:szCs w:val="22"/>
          <w14:ligatures w14:val="standardContextual"/>
        </w:rPr>
      </w:pPr>
      <w:r w:rsidRPr="005462A6">
        <w:rPr>
          <w:rFonts w:asciiTheme="minorHAnsi" w:hAnsi="Arial Bold"/>
        </w:rPr>
        <w:t>2.1</w:t>
      </w:r>
      <w:r>
        <w:rPr>
          <w:rFonts w:asciiTheme="minorHAnsi" w:eastAsiaTheme="minorEastAsia" w:hAnsiTheme="minorHAnsi" w:cstheme="minorBidi"/>
          <w:kern w:val="2"/>
          <w:szCs w:val="22"/>
          <w14:ligatures w14:val="standardContextual"/>
        </w:rPr>
        <w:tab/>
      </w:r>
      <w:r w:rsidRPr="005462A6">
        <w:rPr>
          <w:rFonts w:asciiTheme="minorHAnsi" w:hAnsiTheme="minorHAnsi" w:cstheme="minorHAnsi"/>
        </w:rPr>
        <w:t>Contract Documents</w:t>
      </w:r>
      <w:r>
        <w:tab/>
      </w:r>
      <w:r>
        <w:fldChar w:fldCharType="begin"/>
      </w:r>
      <w:r>
        <w:instrText xml:space="preserve"> PAGEREF _Toc153096970 \h </w:instrText>
      </w:r>
      <w:r>
        <w:fldChar w:fldCharType="separate"/>
      </w:r>
      <w:r w:rsidR="00B60335">
        <w:t>7</w:t>
      </w:r>
      <w:r>
        <w:fldChar w:fldCharType="end"/>
      </w:r>
    </w:p>
    <w:p w14:paraId="5D05A910" w14:textId="178D6463" w:rsidR="00102430" w:rsidRDefault="00102430">
      <w:pPr>
        <w:pStyle w:val="TOC1"/>
        <w:tabs>
          <w:tab w:val="left" w:pos="2160"/>
        </w:tabs>
        <w:rPr>
          <w:rFonts w:asciiTheme="minorHAnsi" w:eastAsiaTheme="minorEastAsia" w:hAnsiTheme="minorHAnsi" w:cstheme="minorBidi"/>
          <w:caps w:val="0"/>
          <w:kern w:val="2"/>
          <w:szCs w:val="22"/>
          <w14:ligatures w14:val="standardContextual"/>
        </w:rPr>
      </w:pPr>
      <w:r w:rsidRPr="005462A6">
        <w:rPr>
          <w:rFonts w:asciiTheme="minorHAnsi" w:hAnsiTheme="minorHAnsi"/>
          <w:caps w:val="0"/>
          <w14:scene3d>
            <w14:camera w14:prst="orthographicFront"/>
            <w14:lightRig w14:rig="threePt" w14:dir="t">
              <w14:rot w14:lat="0" w14:lon="0" w14:rev="0"/>
            </w14:lightRig>
          </w14:scene3d>
        </w:rPr>
        <w:t>SECTION 3.</w:t>
      </w:r>
      <w:r>
        <w:rPr>
          <w:rFonts w:asciiTheme="minorHAnsi" w:eastAsiaTheme="minorEastAsia" w:hAnsiTheme="minorHAnsi" w:cstheme="minorBidi"/>
          <w:caps w:val="0"/>
          <w:kern w:val="2"/>
          <w:szCs w:val="22"/>
          <w14:ligatures w14:val="standardContextual"/>
        </w:rPr>
        <w:tab/>
      </w:r>
      <w:r w:rsidRPr="005462A6">
        <w:rPr>
          <w:rFonts w:asciiTheme="minorHAnsi" w:hAnsiTheme="minorHAnsi" w:cstheme="minorHAnsi"/>
        </w:rPr>
        <w:t>Program Tasks</w:t>
      </w:r>
      <w:r>
        <w:tab/>
      </w:r>
      <w:r>
        <w:fldChar w:fldCharType="begin"/>
      </w:r>
      <w:r>
        <w:instrText xml:space="preserve"> PAGEREF _Toc153096971 \h </w:instrText>
      </w:r>
      <w:r>
        <w:fldChar w:fldCharType="separate"/>
      </w:r>
      <w:r w:rsidR="00B60335">
        <w:t>8</w:t>
      </w:r>
      <w:r>
        <w:fldChar w:fldCharType="end"/>
      </w:r>
    </w:p>
    <w:p w14:paraId="3D33BF07" w14:textId="0A2BE89E" w:rsidR="00102430" w:rsidRDefault="00102430">
      <w:pPr>
        <w:pStyle w:val="TOC2"/>
        <w:rPr>
          <w:rFonts w:asciiTheme="minorHAnsi" w:eastAsiaTheme="minorEastAsia" w:hAnsiTheme="minorHAnsi" w:cstheme="minorBidi"/>
          <w:kern w:val="2"/>
          <w:szCs w:val="22"/>
          <w14:ligatures w14:val="standardContextual"/>
        </w:rPr>
      </w:pPr>
      <w:r w:rsidRPr="005462A6">
        <w:rPr>
          <w:rFonts w:asciiTheme="minorHAnsi" w:hAnsi="Arial Bold"/>
        </w:rPr>
        <w:t>3.1</w:t>
      </w:r>
      <w:r>
        <w:rPr>
          <w:rFonts w:asciiTheme="minorHAnsi" w:eastAsiaTheme="minorEastAsia" w:hAnsiTheme="minorHAnsi" w:cstheme="minorBidi"/>
          <w:kern w:val="2"/>
          <w:szCs w:val="22"/>
          <w14:ligatures w14:val="standardContextual"/>
        </w:rPr>
        <w:tab/>
      </w:r>
      <w:r w:rsidRPr="005462A6">
        <w:rPr>
          <w:rFonts w:asciiTheme="minorHAnsi" w:hAnsiTheme="minorHAnsi" w:cstheme="minorHAnsi"/>
        </w:rPr>
        <w:t>Program Management and Control</w:t>
      </w:r>
      <w:r>
        <w:tab/>
      </w:r>
      <w:r>
        <w:fldChar w:fldCharType="begin"/>
      </w:r>
      <w:r>
        <w:instrText xml:space="preserve"> PAGEREF _Toc153096972 \h </w:instrText>
      </w:r>
      <w:r>
        <w:fldChar w:fldCharType="separate"/>
      </w:r>
      <w:r w:rsidR="00B60335">
        <w:t>8</w:t>
      </w:r>
      <w:r>
        <w:fldChar w:fldCharType="end"/>
      </w:r>
    </w:p>
    <w:p w14:paraId="05343ED2" w14:textId="5F350AB7" w:rsidR="00102430" w:rsidRDefault="00102430">
      <w:pPr>
        <w:pStyle w:val="TOC3"/>
        <w:rPr>
          <w:rFonts w:asciiTheme="minorHAnsi" w:eastAsiaTheme="minorEastAsia" w:hAnsiTheme="minorHAnsi" w:cstheme="minorBidi"/>
          <w:kern w:val="2"/>
          <w:szCs w:val="22"/>
          <w14:ligatures w14:val="standardContextual"/>
        </w:rPr>
      </w:pPr>
      <w:r w:rsidRPr="005462A6">
        <w:rPr>
          <w:rFonts w:asciiTheme="minorHAnsi" w:hAnsiTheme="minorHAnsi"/>
        </w:rPr>
        <w:t>3.1.1</w:t>
      </w:r>
      <w:r>
        <w:rPr>
          <w:rFonts w:asciiTheme="minorHAnsi" w:eastAsiaTheme="minorEastAsia" w:hAnsiTheme="minorHAnsi" w:cstheme="minorBidi"/>
          <w:kern w:val="2"/>
          <w:szCs w:val="22"/>
          <w14:ligatures w14:val="standardContextual"/>
        </w:rPr>
        <w:tab/>
      </w:r>
      <w:r w:rsidRPr="005462A6">
        <w:rPr>
          <w:rFonts w:asciiTheme="minorHAnsi" w:hAnsiTheme="minorHAnsi" w:cstheme="minorHAnsi"/>
        </w:rPr>
        <w:t>Monthly Status Review</w:t>
      </w:r>
      <w:r>
        <w:tab/>
      </w:r>
      <w:r>
        <w:fldChar w:fldCharType="begin"/>
      </w:r>
      <w:r>
        <w:instrText xml:space="preserve"> PAGEREF _Toc153096973 \h </w:instrText>
      </w:r>
      <w:r>
        <w:fldChar w:fldCharType="separate"/>
      </w:r>
      <w:r w:rsidR="00B60335">
        <w:t>8</w:t>
      </w:r>
      <w:r>
        <w:fldChar w:fldCharType="end"/>
      </w:r>
    </w:p>
    <w:p w14:paraId="405AB882" w14:textId="52E8DAAA" w:rsidR="00102430" w:rsidRDefault="00102430">
      <w:pPr>
        <w:pStyle w:val="TOC3"/>
        <w:rPr>
          <w:rFonts w:asciiTheme="minorHAnsi" w:eastAsiaTheme="minorEastAsia" w:hAnsiTheme="minorHAnsi" w:cstheme="minorBidi"/>
          <w:kern w:val="2"/>
          <w:szCs w:val="22"/>
          <w14:ligatures w14:val="standardContextual"/>
        </w:rPr>
      </w:pPr>
      <w:r w:rsidRPr="005462A6">
        <w:rPr>
          <w:rFonts w:asciiTheme="minorHAnsi" w:hAnsiTheme="minorHAnsi"/>
        </w:rPr>
        <w:t>3.1.2</w:t>
      </w:r>
      <w:r>
        <w:rPr>
          <w:rFonts w:asciiTheme="minorHAnsi" w:eastAsiaTheme="minorEastAsia" w:hAnsiTheme="minorHAnsi" w:cstheme="minorBidi"/>
          <w:kern w:val="2"/>
          <w:szCs w:val="22"/>
          <w14:ligatures w14:val="standardContextual"/>
        </w:rPr>
        <w:tab/>
      </w:r>
      <w:r w:rsidRPr="005462A6">
        <w:rPr>
          <w:rFonts w:asciiTheme="minorHAnsi" w:hAnsiTheme="minorHAnsi" w:cstheme="minorHAnsi"/>
        </w:rPr>
        <w:t>Monthly Status Report</w:t>
      </w:r>
      <w:r>
        <w:tab/>
      </w:r>
      <w:r>
        <w:fldChar w:fldCharType="begin"/>
      </w:r>
      <w:r>
        <w:instrText xml:space="preserve"> PAGEREF _Toc153096974 \h </w:instrText>
      </w:r>
      <w:r>
        <w:fldChar w:fldCharType="separate"/>
      </w:r>
      <w:r w:rsidR="00B60335">
        <w:t>8</w:t>
      </w:r>
      <w:r>
        <w:fldChar w:fldCharType="end"/>
      </w:r>
    </w:p>
    <w:p w14:paraId="7365323C" w14:textId="541522FD" w:rsidR="00102430" w:rsidRDefault="00102430">
      <w:pPr>
        <w:pStyle w:val="TOC3"/>
        <w:rPr>
          <w:rFonts w:asciiTheme="minorHAnsi" w:eastAsiaTheme="minorEastAsia" w:hAnsiTheme="minorHAnsi" w:cstheme="minorBidi"/>
          <w:kern w:val="2"/>
          <w:szCs w:val="22"/>
          <w14:ligatures w14:val="standardContextual"/>
        </w:rPr>
      </w:pPr>
      <w:r w:rsidRPr="005462A6">
        <w:rPr>
          <w:rFonts w:asciiTheme="minorHAnsi" w:hAnsiTheme="minorHAnsi"/>
        </w:rPr>
        <w:t>3.1.3</w:t>
      </w:r>
      <w:r>
        <w:rPr>
          <w:rFonts w:asciiTheme="minorHAnsi" w:eastAsiaTheme="minorEastAsia" w:hAnsiTheme="minorHAnsi" w:cstheme="minorBidi"/>
          <w:kern w:val="2"/>
          <w:szCs w:val="22"/>
          <w14:ligatures w14:val="standardContextual"/>
        </w:rPr>
        <w:tab/>
      </w:r>
      <w:r w:rsidRPr="005462A6">
        <w:rPr>
          <w:rFonts w:asciiTheme="minorHAnsi" w:hAnsiTheme="minorHAnsi" w:cstheme="minorHAnsi"/>
        </w:rPr>
        <w:t>Program Management Reviews</w:t>
      </w:r>
      <w:r>
        <w:tab/>
      </w:r>
      <w:r>
        <w:fldChar w:fldCharType="begin"/>
      </w:r>
      <w:r>
        <w:instrText xml:space="preserve"> PAGEREF _Toc153096975 \h </w:instrText>
      </w:r>
      <w:r>
        <w:fldChar w:fldCharType="separate"/>
      </w:r>
      <w:r w:rsidR="00B60335">
        <w:t>8</w:t>
      </w:r>
      <w:r>
        <w:fldChar w:fldCharType="end"/>
      </w:r>
    </w:p>
    <w:p w14:paraId="0C450DED" w14:textId="047D0690" w:rsidR="00102430" w:rsidRDefault="00102430">
      <w:pPr>
        <w:pStyle w:val="TOC3"/>
        <w:rPr>
          <w:rFonts w:asciiTheme="minorHAnsi" w:eastAsiaTheme="minorEastAsia" w:hAnsiTheme="minorHAnsi" w:cstheme="minorBidi"/>
          <w:kern w:val="2"/>
          <w:szCs w:val="22"/>
          <w14:ligatures w14:val="standardContextual"/>
        </w:rPr>
      </w:pPr>
      <w:r w:rsidRPr="005462A6">
        <w:rPr>
          <w:rFonts w:asciiTheme="minorHAnsi" w:hAnsiTheme="minorHAnsi"/>
        </w:rPr>
        <w:t>3.1.4</w:t>
      </w:r>
      <w:r>
        <w:rPr>
          <w:rFonts w:asciiTheme="minorHAnsi" w:eastAsiaTheme="minorEastAsia" w:hAnsiTheme="minorHAnsi" w:cstheme="minorBidi"/>
          <w:kern w:val="2"/>
          <w:szCs w:val="22"/>
          <w14:ligatures w14:val="standardContextual"/>
        </w:rPr>
        <w:tab/>
      </w:r>
      <w:r w:rsidRPr="005462A6">
        <w:rPr>
          <w:rFonts w:asciiTheme="minorHAnsi" w:hAnsiTheme="minorHAnsi" w:cstheme="minorHAnsi"/>
        </w:rPr>
        <w:t>Integrated Master Schedule</w:t>
      </w:r>
      <w:r>
        <w:tab/>
      </w:r>
      <w:r>
        <w:fldChar w:fldCharType="begin"/>
      </w:r>
      <w:r>
        <w:instrText xml:space="preserve"> PAGEREF _Toc153096976 \h </w:instrText>
      </w:r>
      <w:r>
        <w:fldChar w:fldCharType="separate"/>
      </w:r>
      <w:r w:rsidR="00B60335">
        <w:t>9</w:t>
      </w:r>
      <w:r>
        <w:fldChar w:fldCharType="end"/>
      </w:r>
    </w:p>
    <w:p w14:paraId="503406C0" w14:textId="57E678E7" w:rsidR="00102430" w:rsidRDefault="00102430">
      <w:pPr>
        <w:pStyle w:val="TOC3"/>
        <w:rPr>
          <w:rFonts w:asciiTheme="minorHAnsi" w:eastAsiaTheme="minorEastAsia" w:hAnsiTheme="minorHAnsi" w:cstheme="minorBidi"/>
          <w:kern w:val="2"/>
          <w:szCs w:val="22"/>
          <w14:ligatures w14:val="standardContextual"/>
        </w:rPr>
      </w:pPr>
      <w:r w:rsidRPr="005462A6">
        <w:rPr>
          <w:rFonts w:asciiTheme="minorHAnsi" w:hAnsiTheme="minorHAnsi"/>
        </w:rPr>
        <w:t>3.1.5</w:t>
      </w:r>
      <w:r>
        <w:rPr>
          <w:rFonts w:asciiTheme="minorHAnsi" w:eastAsiaTheme="minorEastAsia" w:hAnsiTheme="minorHAnsi" w:cstheme="minorBidi"/>
          <w:kern w:val="2"/>
          <w:szCs w:val="22"/>
          <w14:ligatures w14:val="standardContextual"/>
        </w:rPr>
        <w:tab/>
      </w:r>
      <w:r w:rsidRPr="005462A6">
        <w:rPr>
          <w:rFonts w:asciiTheme="minorHAnsi" w:hAnsiTheme="minorHAnsi" w:cstheme="minorHAnsi"/>
        </w:rPr>
        <w:t>Quality Management</w:t>
      </w:r>
      <w:r>
        <w:tab/>
      </w:r>
      <w:r>
        <w:fldChar w:fldCharType="begin"/>
      </w:r>
      <w:r>
        <w:instrText xml:space="preserve"> PAGEREF _Toc153096977 \h </w:instrText>
      </w:r>
      <w:r>
        <w:fldChar w:fldCharType="separate"/>
      </w:r>
      <w:r w:rsidR="00B60335">
        <w:t>9</w:t>
      </w:r>
      <w:r>
        <w:fldChar w:fldCharType="end"/>
      </w:r>
    </w:p>
    <w:p w14:paraId="76F3E2CA" w14:textId="3B30C50B" w:rsidR="00102430" w:rsidRDefault="00102430">
      <w:pPr>
        <w:pStyle w:val="TOC3"/>
        <w:rPr>
          <w:rFonts w:asciiTheme="minorHAnsi" w:eastAsiaTheme="minorEastAsia" w:hAnsiTheme="minorHAnsi" w:cstheme="minorBidi"/>
          <w:kern w:val="2"/>
          <w:szCs w:val="22"/>
          <w14:ligatures w14:val="standardContextual"/>
        </w:rPr>
      </w:pPr>
      <w:r w:rsidRPr="005462A6">
        <w:rPr>
          <w:rFonts w:asciiTheme="minorHAnsi" w:hAnsiTheme="minorHAnsi"/>
        </w:rPr>
        <w:t>3.1.6</w:t>
      </w:r>
      <w:r>
        <w:rPr>
          <w:rFonts w:asciiTheme="minorHAnsi" w:eastAsiaTheme="minorEastAsia" w:hAnsiTheme="minorHAnsi" w:cstheme="minorBidi"/>
          <w:kern w:val="2"/>
          <w:szCs w:val="22"/>
          <w14:ligatures w14:val="standardContextual"/>
        </w:rPr>
        <w:tab/>
      </w:r>
      <w:r w:rsidRPr="005462A6">
        <w:rPr>
          <w:rFonts w:asciiTheme="minorHAnsi" w:hAnsiTheme="minorHAnsi" w:cstheme="minorHAnsi"/>
        </w:rPr>
        <w:t>Configuration &amp; Data Management</w:t>
      </w:r>
      <w:r>
        <w:tab/>
      </w:r>
      <w:r>
        <w:fldChar w:fldCharType="begin"/>
      </w:r>
      <w:r>
        <w:instrText xml:space="preserve"> PAGEREF _Toc153096978 \h </w:instrText>
      </w:r>
      <w:r>
        <w:fldChar w:fldCharType="separate"/>
      </w:r>
      <w:r w:rsidR="00B60335">
        <w:t>9</w:t>
      </w:r>
      <w:r>
        <w:fldChar w:fldCharType="end"/>
      </w:r>
    </w:p>
    <w:p w14:paraId="055066EF" w14:textId="0BBBF6C8" w:rsidR="00102430" w:rsidRDefault="00102430">
      <w:pPr>
        <w:pStyle w:val="TOC3"/>
        <w:rPr>
          <w:rFonts w:asciiTheme="minorHAnsi" w:eastAsiaTheme="minorEastAsia" w:hAnsiTheme="minorHAnsi" w:cstheme="minorBidi"/>
          <w:kern w:val="2"/>
          <w:szCs w:val="22"/>
          <w14:ligatures w14:val="standardContextual"/>
        </w:rPr>
      </w:pPr>
      <w:r w:rsidRPr="005462A6">
        <w:rPr>
          <w:rFonts w:asciiTheme="minorHAnsi" w:hAnsiTheme="minorHAnsi"/>
        </w:rPr>
        <w:t>3.1.7</w:t>
      </w:r>
      <w:r>
        <w:rPr>
          <w:rFonts w:asciiTheme="minorHAnsi" w:eastAsiaTheme="minorEastAsia" w:hAnsiTheme="minorHAnsi" w:cstheme="minorBidi"/>
          <w:kern w:val="2"/>
          <w:szCs w:val="22"/>
          <w14:ligatures w14:val="standardContextual"/>
        </w:rPr>
        <w:tab/>
      </w:r>
      <w:r w:rsidRPr="005462A6">
        <w:rPr>
          <w:rFonts w:asciiTheme="minorHAnsi" w:hAnsiTheme="minorHAnsi" w:cstheme="minorHAnsi"/>
        </w:rPr>
        <w:t>Drawings</w:t>
      </w:r>
      <w:r>
        <w:tab/>
      </w:r>
      <w:r>
        <w:fldChar w:fldCharType="begin"/>
      </w:r>
      <w:r>
        <w:instrText xml:space="preserve"> PAGEREF _Toc153096979 \h </w:instrText>
      </w:r>
      <w:r>
        <w:fldChar w:fldCharType="separate"/>
      </w:r>
      <w:r w:rsidR="00B60335">
        <w:t>9</w:t>
      </w:r>
      <w:r>
        <w:fldChar w:fldCharType="end"/>
      </w:r>
    </w:p>
    <w:p w14:paraId="78898290" w14:textId="530A9A82" w:rsidR="00102430" w:rsidRDefault="00102430">
      <w:pPr>
        <w:pStyle w:val="TOC2"/>
        <w:rPr>
          <w:rFonts w:asciiTheme="minorHAnsi" w:eastAsiaTheme="minorEastAsia" w:hAnsiTheme="minorHAnsi" w:cstheme="minorBidi"/>
          <w:kern w:val="2"/>
          <w:szCs w:val="22"/>
          <w14:ligatures w14:val="standardContextual"/>
        </w:rPr>
      </w:pPr>
      <w:r w:rsidRPr="005462A6">
        <w:rPr>
          <w:rFonts w:asciiTheme="minorHAnsi" w:hAnsi="Arial Bold"/>
        </w:rPr>
        <w:t>3.2</w:t>
      </w:r>
      <w:r>
        <w:rPr>
          <w:rFonts w:asciiTheme="minorHAnsi" w:eastAsiaTheme="minorEastAsia" w:hAnsiTheme="minorHAnsi" w:cstheme="minorBidi"/>
          <w:kern w:val="2"/>
          <w:szCs w:val="22"/>
          <w14:ligatures w14:val="standardContextual"/>
        </w:rPr>
        <w:tab/>
      </w:r>
      <w:r w:rsidRPr="005462A6">
        <w:rPr>
          <w:rFonts w:asciiTheme="minorHAnsi" w:hAnsiTheme="minorHAnsi" w:cstheme="minorHAnsi"/>
        </w:rPr>
        <w:t>Systems Engineering</w:t>
      </w:r>
      <w:r>
        <w:tab/>
      </w:r>
      <w:r>
        <w:fldChar w:fldCharType="begin"/>
      </w:r>
      <w:r>
        <w:instrText xml:space="preserve"> PAGEREF _Toc153096980 \h </w:instrText>
      </w:r>
      <w:r>
        <w:fldChar w:fldCharType="separate"/>
      </w:r>
      <w:r w:rsidR="00B60335">
        <w:t>9</w:t>
      </w:r>
      <w:r>
        <w:fldChar w:fldCharType="end"/>
      </w:r>
    </w:p>
    <w:p w14:paraId="4E62C0CD" w14:textId="2F8DE78E" w:rsidR="00102430" w:rsidRDefault="00102430">
      <w:pPr>
        <w:pStyle w:val="TOC3"/>
        <w:rPr>
          <w:rFonts w:asciiTheme="minorHAnsi" w:eastAsiaTheme="minorEastAsia" w:hAnsiTheme="minorHAnsi" w:cstheme="minorBidi"/>
          <w:kern w:val="2"/>
          <w:szCs w:val="22"/>
          <w14:ligatures w14:val="standardContextual"/>
        </w:rPr>
      </w:pPr>
      <w:r w:rsidRPr="005462A6">
        <w:rPr>
          <w:rFonts w:asciiTheme="minorHAnsi" w:hAnsiTheme="minorHAnsi"/>
        </w:rPr>
        <w:t>3.2.1</w:t>
      </w:r>
      <w:r>
        <w:rPr>
          <w:rFonts w:asciiTheme="minorHAnsi" w:eastAsiaTheme="minorEastAsia" w:hAnsiTheme="minorHAnsi" w:cstheme="minorBidi"/>
          <w:kern w:val="2"/>
          <w:szCs w:val="22"/>
          <w14:ligatures w14:val="standardContextual"/>
        </w:rPr>
        <w:tab/>
      </w:r>
      <w:r w:rsidRPr="005462A6">
        <w:rPr>
          <w:rFonts w:asciiTheme="minorHAnsi" w:hAnsiTheme="minorHAnsi" w:cstheme="minorHAnsi"/>
        </w:rPr>
        <w:t>Systems Engineering Management Plan (SEMP)</w:t>
      </w:r>
      <w:r>
        <w:tab/>
      </w:r>
      <w:r>
        <w:fldChar w:fldCharType="begin"/>
      </w:r>
      <w:r>
        <w:instrText xml:space="preserve"> PAGEREF _Toc153096981 \h </w:instrText>
      </w:r>
      <w:r>
        <w:fldChar w:fldCharType="separate"/>
      </w:r>
      <w:r w:rsidR="00B60335">
        <w:t>9</w:t>
      </w:r>
      <w:r>
        <w:fldChar w:fldCharType="end"/>
      </w:r>
    </w:p>
    <w:p w14:paraId="3D8B674B" w14:textId="79E008F5" w:rsidR="00102430" w:rsidRDefault="00102430">
      <w:pPr>
        <w:pStyle w:val="TOC3"/>
        <w:rPr>
          <w:rFonts w:asciiTheme="minorHAnsi" w:eastAsiaTheme="minorEastAsia" w:hAnsiTheme="minorHAnsi" w:cstheme="minorBidi"/>
          <w:kern w:val="2"/>
          <w:szCs w:val="22"/>
          <w14:ligatures w14:val="standardContextual"/>
        </w:rPr>
      </w:pPr>
      <w:r w:rsidRPr="005462A6">
        <w:rPr>
          <w:rFonts w:asciiTheme="minorHAnsi" w:hAnsiTheme="minorHAnsi"/>
        </w:rPr>
        <w:t>3.2.2</w:t>
      </w:r>
      <w:r>
        <w:rPr>
          <w:rFonts w:asciiTheme="minorHAnsi" w:eastAsiaTheme="minorEastAsia" w:hAnsiTheme="minorHAnsi" w:cstheme="minorBidi"/>
          <w:kern w:val="2"/>
          <w:szCs w:val="22"/>
          <w14:ligatures w14:val="standardContextual"/>
        </w:rPr>
        <w:tab/>
      </w:r>
      <w:r w:rsidRPr="005462A6">
        <w:rPr>
          <w:rFonts w:asciiTheme="minorHAnsi" w:hAnsiTheme="minorHAnsi" w:cstheme="minorHAnsi"/>
        </w:rPr>
        <w:t>Test and Evaluation Management Plan (TEMP)</w:t>
      </w:r>
      <w:r>
        <w:tab/>
      </w:r>
      <w:r>
        <w:fldChar w:fldCharType="begin"/>
      </w:r>
      <w:r>
        <w:instrText xml:space="preserve"> PAGEREF _Toc153096982 \h </w:instrText>
      </w:r>
      <w:r>
        <w:fldChar w:fldCharType="separate"/>
      </w:r>
      <w:r w:rsidR="00B60335">
        <w:t>10</w:t>
      </w:r>
      <w:r>
        <w:fldChar w:fldCharType="end"/>
      </w:r>
    </w:p>
    <w:p w14:paraId="28067486" w14:textId="6A7E989F" w:rsidR="00102430" w:rsidRDefault="00102430">
      <w:pPr>
        <w:pStyle w:val="TOC3"/>
        <w:rPr>
          <w:rFonts w:asciiTheme="minorHAnsi" w:eastAsiaTheme="minorEastAsia" w:hAnsiTheme="minorHAnsi" w:cstheme="minorBidi"/>
          <w:kern w:val="2"/>
          <w:szCs w:val="22"/>
          <w14:ligatures w14:val="standardContextual"/>
        </w:rPr>
      </w:pPr>
      <w:r w:rsidRPr="005462A6">
        <w:rPr>
          <w:rFonts w:asciiTheme="minorHAnsi" w:hAnsiTheme="minorHAnsi"/>
        </w:rPr>
        <w:t>3.2.3</w:t>
      </w:r>
      <w:r>
        <w:rPr>
          <w:rFonts w:asciiTheme="minorHAnsi" w:eastAsiaTheme="minorEastAsia" w:hAnsiTheme="minorHAnsi" w:cstheme="minorBidi"/>
          <w:kern w:val="2"/>
          <w:szCs w:val="22"/>
          <w14:ligatures w14:val="standardContextual"/>
        </w:rPr>
        <w:tab/>
      </w:r>
      <w:r w:rsidRPr="005462A6">
        <w:rPr>
          <w:rFonts w:asciiTheme="minorHAnsi" w:hAnsiTheme="minorHAnsi" w:cstheme="minorHAnsi"/>
        </w:rPr>
        <w:t>Configuration Item Requirement Specifications</w:t>
      </w:r>
      <w:r>
        <w:tab/>
      </w:r>
      <w:r>
        <w:fldChar w:fldCharType="begin"/>
      </w:r>
      <w:r>
        <w:instrText xml:space="preserve"> PAGEREF _Toc153096983 \h </w:instrText>
      </w:r>
      <w:r>
        <w:fldChar w:fldCharType="separate"/>
      </w:r>
      <w:r w:rsidR="00B60335">
        <w:t>10</w:t>
      </w:r>
      <w:r>
        <w:fldChar w:fldCharType="end"/>
      </w:r>
    </w:p>
    <w:p w14:paraId="1AB10F13" w14:textId="686E0C53" w:rsidR="00102430" w:rsidRDefault="00102430">
      <w:pPr>
        <w:pStyle w:val="TOC3"/>
        <w:rPr>
          <w:rFonts w:asciiTheme="minorHAnsi" w:eastAsiaTheme="minorEastAsia" w:hAnsiTheme="minorHAnsi" w:cstheme="minorBidi"/>
          <w:kern w:val="2"/>
          <w:szCs w:val="22"/>
          <w14:ligatures w14:val="standardContextual"/>
        </w:rPr>
      </w:pPr>
      <w:r w:rsidRPr="005462A6">
        <w:rPr>
          <w:rFonts w:asciiTheme="minorHAnsi" w:hAnsiTheme="minorHAnsi"/>
        </w:rPr>
        <w:t>3.2.4</w:t>
      </w:r>
      <w:r>
        <w:rPr>
          <w:rFonts w:asciiTheme="minorHAnsi" w:eastAsiaTheme="minorEastAsia" w:hAnsiTheme="minorHAnsi" w:cstheme="minorBidi"/>
          <w:kern w:val="2"/>
          <w:szCs w:val="22"/>
          <w14:ligatures w14:val="standardContextual"/>
        </w:rPr>
        <w:tab/>
      </w:r>
      <w:r w:rsidRPr="005462A6">
        <w:rPr>
          <w:rFonts w:asciiTheme="minorHAnsi" w:hAnsiTheme="minorHAnsi" w:cstheme="minorHAnsi"/>
        </w:rPr>
        <w:t>Systems Engineering Technical Reviews</w:t>
      </w:r>
      <w:r>
        <w:tab/>
      </w:r>
      <w:r>
        <w:fldChar w:fldCharType="begin"/>
      </w:r>
      <w:r>
        <w:instrText xml:space="preserve"> PAGEREF _Toc153096984 \h </w:instrText>
      </w:r>
      <w:r>
        <w:fldChar w:fldCharType="separate"/>
      </w:r>
      <w:r w:rsidR="00B60335">
        <w:t>10</w:t>
      </w:r>
      <w:r>
        <w:fldChar w:fldCharType="end"/>
      </w:r>
    </w:p>
    <w:p w14:paraId="159C0FF1" w14:textId="6A6F79E9" w:rsidR="00102430" w:rsidRDefault="00102430">
      <w:pPr>
        <w:pStyle w:val="TOC2"/>
        <w:rPr>
          <w:rFonts w:asciiTheme="minorHAnsi" w:eastAsiaTheme="minorEastAsia" w:hAnsiTheme="minorHAnsi" w:cstheme="minorBidi"/>
          <w:kern w:val="2"/>
          <w:szCs w:val="22"/>
          <w14:ligatures w14:val="standardContextual"/>
        </w:rPr>
      </w:pPr>
      <w:r w:rsidRPr="005462A6">
        <w:rPr>
          <w:rFonts w:asciiTheme="minorHAnsi" w:hAnsi="Arial Bold"/>
        </w:rPr>
        <w:t>3.3</w:t>
      </w:r>
      <w:r>
        <w:rPr>
          <w:rFonts w:asciiTheme="minorHAnsi" w:eastAsiaTheme="minorEastAsia" w:hAnsiTheme="minorHAnsi" w:cstheme="minorBidi"/>
          <w:kern w:val="2"/>
          <w:szCs w:val="22"/>
          <w14:ligatures w14:val="standardContextual"/>
        </w:rPr>
        <w:tab/>
      </w:r>
      <w:r w:rsidRPr="005462A6">
        <w:rPr>
          <w:rFonts w:asciiTheme="minorHAnsi" w:hAnsiTheme="minorHAnsi" w:cstheme="minorHAnsi"/>
        </w:rPr>
        <w:t>Technical Tasks</w:t>
      </w:r>
      <w:r>
        <w:tab/>
      </w:r>
      <w:r>
        <w:fldChar w:fldCharType="begin"/>
      </w:r>
      <w:r>
        <w:instrText xml:space="preserve"> PAGEREF _Toc153096985 \h </w:instrText>
      </w:r>
      <w:r>
        <w:fldChar w:fldCharType="separate"/>
      </w:r>
      <w:r w:rsidR="00B60335">
        <w:t>11</w:t>
      </w:r>
      <w:r>
        <w:fldChar w:fldCharType="end"/>
      </w:r>
    </w:p>
    <w:p w14:paraId="1F1C4155" w14:textId="3AF612FB" w:rsidR="00102430" w:rsidRDefault="00102430">
      <w:pPr>
        <w:pStyle w:val="TOC3"/>
        <w:rPr>
          <w:rFonts w:asciiTheme="minorHAnsi" w:eastAsiaTheme="minorEastAsia" w:hAnsiTheme="minorHAnsi" w:cstheme="minorBidi"/>
          <w:kern w:val="2"/>
          <w:szCs w:val="22"/>
          <w14:ligatures w14:val="standardContextual"/>
        </w:rPr>
      </w:pPr>
      <w:r w:rsidRPr="005462A6">
        <w:rPr>
          <w:rFonts w:asciiTheme="minorHAnsi" w:hAnsiTheme="minorHAnsi"/>
        </w:rPr>
        <w:t>3.3.1</w:t>
      </w:r>
      <w:r>
        <w:rPr>
          <w:rFonts w:asciiTheme="minorHAnsi" w:eastAsiaTheme="minorEastAsia" w:hAnsiTheme="minorHAnsi" w:cstheme="minorBidi"/>
          <w:kern w:val="2"/>
          <w:szCs w:val="22"/>
          <w14:ligatures w14:val="standardContextual"/>
        </w:rPr>
        <w:tab/>
      </w:r>
      <w:r w:rsidRPr="005462A6">
        <w:rPr>
          <w:rFonts w:asciiTheme="minorHAnsi" w:hAnsiTheme="minorHAnsi" w:cstheme="minorHAnsi"/>
        </w:rPr>
        <w:t>Hardware Engineering</w:t>
      </w:r>
      <w:r>
        <w:tab/>
      </w:r>
      <w:r>
        <w:fldChar w:fldCharType="begin"/>
      </w:r>
      <w:r>
        <w:instrText xml:space="preserve"> PAGEREF _Toc153096986 \h </w:instrText>
      </w:r>
      <w:r>
        <w:fldChar w:fldCharType="separate"/>
      </w:r>
      <w:r w:rsidR="00B60335">
        <w:t>11</w:t>
      </w:r>
      <w:r>
        <w:fldChar w:fldCharType="end"/>
      </w:r>
    </w:p>
    <w:p w14:paraId="1A0316E0" w14:textId="5F686AE4" w:rsidR="00102430" w:rsidRDefault="00102430">
      <w:pPr>
        <w:pStyle w:val="TOC4"/>
        <w:rPr>
          <w:rFonts w:asciiTheme="minorHAnsi" w:eastAsiaTheme="minorEastAsia" w:hAnsiTheme="minorHAnsi" w:cstheme="minorBidi"/>
          <w:kern w:val="2"/>
          <w:szCs w:val="22"/>
          <w14:ligatures w14:val="standardContextual"/>
        </w:rPr>
      </w:pPr>
      <w:r w:rsidRPr="005462A6">
        <w:rPr>
          <w:rFonts w:asciiTheme="minorHAnsi" w:hAnsiTheme="minorHAnsi"/>
        </w:rPr>
        <w:t>3.3.1.1</w:t>
      </w:r>
      <w:r>
        <w:rPr>
          <w:rFonts w:asciiTheme="minorHAnsi" w:eastAsiaTheme="minorEastAsia" w:hAnsiTheme="minorHAnsi" w:cstheme="minorBidi"/>
          <w:kern w:val="2"/>
          <w:szCs w:val="22"/>
          <w14:ligatures w14:val="standardContextual"/>
        </w:rPr>
        <w:tab/>
      </w:r>
      <w:r w:rsidRPr="005462A6">
        <w:rPr>
          <w:rFonts w:asciiTheme="minorHAnsi" w:hAnsiTheme="minorHAnsi" w:cstheme="minorHAnsi"/>
        </w:rPr>
        <w:t>Propulsion and Steering</w:t>
      </w:r>
      <w:r>
        <w:tab/>
      </w:r>
      <w:r>
        <w:fldChar w:fldCharType="begin"/>
      </w:r>
      <w:r>
        <w:instrText xml:space="preserve"> PAGEREF _Toc153096987 \h </w:instrText>
      </w:r>
      <w:r>
        <w:fldChar w:fldCharType="separate"/>
      </w:r>
      <w:r w:rsidR="00B60335">
        <w:t>11</w:t>
      </w:r>
      <w:r>
        <w:fldChar w:fldCharType="end"/>
      </w:r>
    </w:p>
    <w:p w14:paraId="03913D4F" w14:textId="0F2F1055" w:rsidR="00102430" w:rsidRDefault="00102430">
      <w:pPr>
        <w:pStyle w:val="TOC4"/>
        <w:rPr>
          <w:rFonts w:asciiTheme="minorHAnsi" w:eastAsiaTheme="minorEastAsia" w:hAnsiTheme="minorHAnsi" w:cstheme="minorBidi"/>
          <w:kern w:val="2"/>
          <w:szCs w:val="22"/>
          <w14:ligatures w14:val="standardContextual"/>
        </w:rPr>
      </w:pPr>
      <w:r w:rsidRPr="005462A6">
        <w:rPr>
          <w:rFonts w:asciiTheme="minorHAnsi" w:hAnsiTheme="minorHAnsi"/>
        </w:rPr>
        <w:t>3.3.1.2</w:t>
      </w:r>
      <w:r>
        <w:rPr>
          <w:rFonts w:asciiTheme="minorHAnsi" w:eastAsiaTheme="minorEastAsia" w:hAnsiTheme="minorHAnsi" w:cstheme="minorBidi"/>
          <w:kern w:val="2"/>
          <w:szCs w:val="22"/>
          <w14:ligatures w14:val="standardContextual"/>
        </w:rPr>
        <w:tab/>
      </w:r>
      <w:r w:rsidRPr="005462A6">
        <w:rPr>
          <w:rFonts w:asciiTheme="minorHAnsi" w:hAnsiTheme="minorHAnsi" w:cstheme="minorHAnsi"/>
        </w:rPr>
        <w:t>Sensor Payload</w:t>
      </w:r>
      <w:r>
        <w:tab/>
      </w:r>
      <w:r>
        <w:fldChar w:fldCharType="begin"/>
      </w:r>
      <w:r>
        <w:instrText xml:space="preserve"> PAGEREF _Toc153096988 \h </w:instrText>
      </w:r>
      <w:r>
        <w:fldChar w:fldCharType="separate"/>
      </w:r>
      <w:r w:rsidR="00B60335">
        <w:t>11</w:t>
      </w:r>
      <w:r>
        <w:fldChar w:fldCharType="end"/>
      </w:r>
    </w:p>
    <w:p w14:paraId="75E9C06F" w14:textId="57FA6F5B" w:rsidR="00102430" w:rsidRDefault="00102430">
      <w:pPr>
        <w:pStyle w:val="TOC4"/>
        <w:rPr>
          <w:rFonts w:asciiTheme="minorHAnsi" w:eastAsiaTheme="minorEastAsia" w:hAnsiTheme="minorHAnsi" w:cstheme="minorBidi"/>
          <w:kern w:val="2"/>
          <w:szCs w:val="22"/>
          <w14:ligatures w14:val="standardContextual"/>
        </w:rPr>
      </w:pPr>
      <w:r w:rsidRPr="005462A6">
        <w:rPr>
          <w:rFonts w:asciiTheme="minorHAnsi" w:hAnsiTheme="minorHAnsi"/>
        </w:rPr>
        <w:t>3.3.1.3</w:t>
      </w:r>
      <w:r>
        <w:rPr>
          <w:rFonts w:asciiTheme="minorHAnsi" w:eastAsiaTheme="minorEastAsia" w:hAnsiTheme="minorHAnsi" w:cstheme="minorBidi"/>
          <w:kern w:val="2"/>
          <w:szCs w:val="22"/>
          <w14:ligatures w14:val="standardContextual"/>
        </w:rPr>
        <w:tab/>
      </w:r>
      <w:r w:rsidRPr="005462A6">
        <w:rPr>
          <w:rFonts w:asciiTheme="minorHAnsi" w:hAnsiTheme="minorHAnsi" w:cstheme="minorHAnsi"/>
        </w:rPr>
        <w:t>Manipulator</w:t>
      </w:r>
      <w:r>
        <w:tab/>
      </w:r>
      <w:r>
        <w:fldChar w:fldCharType="begin"/>
      </w:r>
      <w:r>
        <w:instrText xml:space="preserve"> PAGEREF _Toc153096989 \h </w:instrText>
      </w:r>
      <w:r>
        <w:fldChar w:fldCharType="separate"/>
      </w:r>
      <w:r w:rsidR="00B60335">
        <w:t>12</w:t>
      </w:r>
      <w:r>
        <w:fldChar w:fldCharType="end"/>
      </w:r>
    </w:p>
    <w:p w14:paraId="23886022" w14:textId="2A771FFB" w:rsidR="00102430" w:rsidRDefault="00102430">
      <w:pPr>
        <w:pStyle w:val="TOC4"/>
        <w:rPr>
          <w:rFonts w:asciiTheme="minorHAnsi" w:eastAsiaTheme="minorEastAsia" w:hAnsiTheme="minorHAnsi" w:cstheme="minorBidi"/>
          <w:kern w:val="2"/>
          <w:szCs w:val="22"/>
          <w14:ligatures w14:val="standardContextual"/>
        </w:rPr>
      </w:pPr>
      <w:r w:rsidRPr="005462A6">
        <w:rPr>
          <w:rFonts w:asciiTheme="minorHAnsi" w:hAnsiTheme="minorHAnsi"/>
        </w:rPr>
        <w:t>3.3.1.4</w:t>
      </w:r>
      <w:r>
        <w:rPr>
          <w:rFonts w:asciiTheme="minorHAnsi" w:eastAsiaTheme="minorEastAsia" w:hAnsiTheme="minorHAnsi" w:cstheme="minorBidi"/>
          <w:kern w:val="2"/>
          <w:szCs w:val="22"/>
          <w14:ligatures w14:val="standardContextual"/>
        </w:rPr>
        <w:tab/>
      </w:r>
      <w:r w:rsidRPr="005462A6">
        <w:rPr>
          <w:rFonts w:asciiTheme="minorHAnsi" w:hAnsiTheme="minorHAnsi" w:cstheme="minorHAnsi"/>
        </w:rPr>
        <w:t>Communication Module</w:t>
      </w:r>
      <w:r>
        <w:tab/>
      </w:r>
      <w:r>
        <w:fldChar w:fldCharType="begin"/>
      </w:r>
      <w:r>
        <w:instrText xml:space="preserve"> PAGEREF _Toc153096990 \h </w:instrText>
      </w:r>
      <w:r>
        <w:fldChar w:fldCharType="separate"/>
      </w:r>
      <w:r w:rsidR="00B60335">
        <w:t>12</w:t>
      </w:r>
      <w:r>
        <w:fldChar w:fldCharType="end"/>
      </w:r>
    </w:p>
    <w:p w14:paraId="41DCAAEE" w14:textId="5F4FE536" w:rsidR="00102430" w:rsidRDefault="00102430">
      <w:pPr>
        <w:pStyle w:val="TOC5"/>
        <w:rPr>
          <w:rFonts w:asciiTheme="minorHAnsi" w:eastAsiaTheme="minorEastAsia" w:hAnsiTheme="minorHAnsi" w:cstheme="minorBidi"/>
          <w:kern w:val="2"/>
          <w:szCs w:val="22"/>
          <w14:ligatures w14:val="standardContextual"/>
        </w:rPr>
      </w:pPr>
      <w:r w:rsidRPr="005462A6">
        <w:rPr>
          <w:rFonts w:asciiTheme="minorHAnsi" w:hAnsiTheme="minorHAnsi"/>
        </w:rPr>
        <w:t>3.3.1.4.1</w:t>
      </w:r>
      <w:r>
        <w:rPr>
          <w:rFonts w:asciiTheme="minorHAnsi" w:eastAsiaTheme="minorEastAsia" w:hAnsiTheme="minorHAnsi" w:cstheme="minorBidi"/>
          <w:kern w:val="2"/>
          <w:szCs w:val="22"/>
          <w14:ligatures w14:val="standardContextual"/>
        </w:rPr>
        <w:tab/>
      </w:r>
      <w:r w:rsidRPr="005462A6">
        <w:rPr>
          <w:rFonts w:asciiTheme="minorHAnsi" w:hAnsiTheme="minorHAnsi" w:cstheme="minorHAnsi"/>
        </w:rPr>
        <w:t>Ultra-High Frequency (UHF) Radio</w:t>
      </w:r>
      <w:r>
        <w:tab/>
      </w:r>
      <w:r>
        <w:fldChar w:fldCharType="begin"/>
      </w:r>
      <w:r>
        <w:instrText xml:space="preserve"> PAGEREF _Toc153096991 \h </w:instrText>
      </w:r>
      <w:r>
        <w:fldChar w:fldCharType="separate"/>
      </w:r>
      <w:r w:rsidR="00B60335">
        <w:t>13</w:t>
      </w:r>
      <w:r>
        <w:fldChar w:fldCharType="end"/>
      </w:r>
    </w:p>
    <w:p w14:paraId="4996373D" w14:textId="3BFDC0A6" w:rsidR="00102430" w:rsidRDefault="00102430">
      <w:pPr>
        <w:pStyle w:val="TOC5"/>
        <w:rPr>
          <w:rFonts w:asciiTheme="minorHAnsi" w:eastAsiaTheme="minorEastAsia" w:hAnsiTheme="minorHAnsi" w:cstheme="minorBidi"/>
          <w:kern w:val="2"/>
          <w:szCs w:val="22"/>
          <w14:ligatures w14:val="standardContextual"/>
        </w:rPr>
      </w:pPr>
      <w:r w:rsidRPr="005462A6">
        <w:rPr>
          <w:rFonts w:asciiTheme="minorHAnsi" w:hAnsiTheme="minorHAnsi"/>
        </w:rPr>
        <w:t>3.3.1.4.2</w:t>
      </w:r>
      <w:r>
        <w:rPr>
          <w:rFonts w:asciiTheme="minorHAnsi" w:eastAsiaTheme="minorEastAsia" w:hAnsiTheme="minorHAnsi" w:cstheme="minorBidi"/>
          <w:kern w:val="2"/>
          <w:szCs w:val="22"/>
          <w14:ligatures w14:val="standardContextual"/>
        </w:rPr>
        <w:tab/>
      </w:r>
      <w:r w:rsidRPr="005462A6">
        <w:rPr>
          <w:rFonts w:asciiTheme="minorHAnsi" w:hAnsiTheme="minorHAnsi" w:cstheme="minorHAnsi"/>
        </w:rPr>
        <w:t>Low Frequency (LF) Radio</w:t>
      </w:r>
      <w:r>
        <w:tab/>
      </w:r>
      <w:r>
        <w:fldChar w:fldCharType="begin"/>
      </w:r>
      <w:r>
        <w:instrText xml:space="preserve"> PAGEREF _Toc153096992 \h </w:instrText>
      </w:r>
      <w:r>
        <w:fldChar w:fldCharType="separate"/>
      </w:r>
      <w:r w:rsidR="00B60335">
        <w:t>13</w:t>
      </w:r>
      <w:r>
        <w:fldChar w:fldCharType="end"/>
      </w:r>
    </w:p>
    <w:p w14:paraId="22D203A4" w14:textId="41089E81" w:rsidR="00102430" w:rsidRDefault="00102430">
      <w:pPr>
        <w:pStyle w:val="TOC5"/>
        <w:rPr>
          <w:rFonts w:asciiTheme="minorHAnsi" w:eastAsiaTheme="minorEastAsia" w:hAnsiTheme="minorHAnsi" w:cstheme="minorBidi"/>
          <w:kern w:val="2"/>
          <w:szCs w:val="22"/>
          <w14:ligatures w14:val="standardContextual"/>
        </w:rPr>
      </w:pPr>
      <w:r w:rsidRPr="005462A6">
        <w:rPr>
          <w:rFonts w:asciiTheme="minorHAnsi" w:hAnsiTheme="minorHAnsi"/>
        </w:rPr>
        <w:t>3.3.1.4.3</w:t>
      </w:r>
      <w:r>
        <w:rPr>
          <w:rFonts w:asciiTheme="minorHAnsi" w:eastAsiaTheme="minorEastAsia" w:hAnsiTheme="minorHAnsi" w:cstheme="minorBidi"/>
          <w:kern w:val="2"/>
          <w:szCs w:val="22"/>
          <w14:ligatures w14:val="standardContextual"/>
        </w:rPr>
        <w:tab/>
      </w:r>
      <w:r w:rsidRPr="005462A6">
        <w:rPr>
          <w:rFonts w:asciiTheme="minorHAnsi" w:hAnsiTheme="minorHAnsi" w:cstheme="minorHAnsi"/>
        </w:rPr>
        <w:t>Modulator/Demodulator (Modem)</w:t>
      </w:r>
      <w:r>
        <w:tab/>
      </w:r>
      <w:r>
        <w:fldChar w:fldCharType="begin"/>
      </w:r>
      <w:r>
        <w:instrText xml:space="preserve"> PAGEREF _Toc153096993 \h </w:instrText>
      </w:r>
      <w:r>
        <w:fldChar w:fldCharType="separate"/>
      </w:r>
      <w:r w:rsidR="00B60335">
        <w:t>13</w:t>
      </w:r>
      <w:r>
        <w:fldChar w:fldCharType="end"/>
      </w:r>
    </w:p>
    <w:p w14:paraId="6DE2744E" w14:textId="09C63E32" w:rsidR="00102430" w:rsidRDefault="00102430">
      <w:pPr>
        <w:pStyle w:val="TOC4"/>
        <w:rPr>
          <w:rFonts w:asciiTheme="minorHAnsi" w:eastAsiaTheme="minorEastAsia" w:hAnsiTheme="minorHAnsi" w:cstheme="minorBidi"/>
          <w:kern w:val="2"/>
          <w:szCs w:val="22"/>
          <w14:ligatures w14:val="standardContextual"/>
        </w:rPr>
      </w:pPr>
      <w:r w:rsidRPr="005462A6">
        <w:rPr>
          <w:rFonts w:asciiTheme="minorHAnsi" w:hAnsiTheme="minorHAnsi"/>
        </w:rPr>
        <w:t>3.3.1.5</w:t>
      </w:r>
      <w:r>
        <w:rPr>
          <w:rFonts w:asciiTheme="minorHAnsi" w:eastAsiaTheme="minorEastAsia" w:hAnsiTheme="minorHAnsi" w:cstheme="minorBidi"/>
          <w:kern w:val="2"/>
          <w:szCs w:val="22"/>
          <w14:ligatures w14:val="standardContextual"/>
        </w:rPr>
        <w:tab/>
      </w:r>
      <w:r w:rsidRPr="005462A6">
        <w:rPr>
          <w:rFonts w:asciiTheme="minorHAnsi" w:hAnsiTheme="minorHAnsi" w:cstheme="minorHAnsi"/>
        </w:rPr>
        <w:t>AUV Controller</w:t>
      </w:r>
      <w:r>
        <w:tab/>
      </w:r>
      <w:r>
        <w:fldChar w:fldCharType="begin"/>
      </w:r>
      <w:r>
        <w:instrText xml:space="preserve"> PAGEREF _Toc153096994 \h </w:instrText>
      </w:r>
      <w:r>
        <w:fldChar w:fldCharType="separate"/>
      </w:r>
      <w:r w:rsidR="00B60335">
        <w:t>13</w:t>
      </w:r>
      <w:r>
        <w:fldChar w:fldCharType="end"/>
      </w:r>
    </w:p>
    <w:p w14:paraId="2394CA5A" w14:textId="3E613263" w:rsidR="00102430" w:rsidRDefault="00102430">
      <w:pPr>
        <w:pStyle w:val="TOC4"/>
        <w:rPr>
          <w:rFonts w:asciiTheme="minorHAnsi" w:eastAsiaTheme="minorEastAsia" w:hAnsiTheme="minorHAnsi" w:cstheme="minorBidi"/>
          <w:kern w:val="2"/>
          <w:szCs w:val="22"/>
          <w14:ligatures w14:val="standardContextual"/>
        </w:rPr>
      </w:pPr>
      <w:r w:rsidRPr="005462A6">
        <w:rPr>
          <w:rFonts w:asciiTheme="minorHAnsi" w:hAnsiTheme="minorHAnsi"/>
        </w:rPr>
        <w:t>3.3.1.6</w:t>
      </w:r>
      <w:r>
        <w:rPr>
          <w:rFonts w:asciiTheme="minorHAnsi" w:eastAsiaTheme="minorEastAsia" w:hAnsiTheme="minorHAnsi" w:cstheme="minorBidi"/>
          <w:kern w:val="2"/>
          <w:szCs w:val="22"/>
          <w14:ligatures w14:val="standardContextual"/>
        </w:rPr>
        <w:tab/>
      </w:r>
      <w:r w:rsidRPr="005462A6">
        <w:rPr>
          <w:rFonts w:asciiTheme="minorHAnsi" w:hAnsiTheme="minorHAnsi" w:cstheme="minorHAnsi"/>
        </w:rPr>
        <w:t>Structural Housing</w:t>
      </w:r>
      <w:r>
        <w:tab/>
      </w:r>
      <w:r>
        <w:fldChar w:fldCharType="begin"/>
      </w:r>
      <w:r>
        <w:instrText xml:space="preserve"> PAGEREF _Toc153096995 \h </w:instrText>
      </w:r>
      <w:r>
        <w:fldChar w:fldCharType="separate"/>
      </w:r>
      <w:r w:rsidR="00B60335">
        <w:t>13</w:t>
      </w:r>
      <w:r>
        <w:fldChar w:fldCharType="end"/>
      </w:r>
    </w:p>
    <w:p w14:paraId="1E239578" w14:textId="18EEC6BD" w:rsidR="00102430" w:rsidRDefault="00102430">
      <w:pPr>
        <w:pStyle w:val="TOC4"/>
        <w:rPr>
          <w:rFonts w:asciiTheme="minorHAnsi" w:eastAsiaTheme="minorEastAsia" w:hAnsiTheme="minorHAnsi" w:cstheme="minorBidi"/>
          <w:kern w:val="2"/>
          <w:szCs w:val="22"/>
          <w14:ligatures w14:val="standardContextual"/>
        </w:rPr>
      </w:pPr>
      <w:r w:rsidRPr="005462A6">
        <w:rPr>
          <w:rFonts w:asciiTheme="minorHAnsi" w:hAnsiTheme="minorHAnsi"/>
        </w:rPr>
        <w:t>3.3.1.7</w:t>
      </w:r>
      <w:r>
        <w:rPr>
          <w:rFonts w:asciiTheme="minorHAnsi" w:eastAsiaTheme="minorEastAsia" w:hAnsiTheme="minorHAnsi" w:cstheme="minorBidi"/>
          <w:kern w:val="2"/>
          <w:szCs w:val="22"/>
          <w14:ligatures w14:val="standardContextual"/>
        </w:rPr>
        <w:tab/>
      </w:r>
      <w:r w:rsidRPr="005462A6">
        <w:rPr>
          <w:rFonts w:asciiTheme="minorHAnsi" w:hAnsiTheme="minorHAnsi" w:cstheme="minorHAnsi"/>
        </w:rPr>
        <w:t>Launch and Recovery System (LARS)</w:t>
      </w:r>
      <w:r>
        <w:tab/>
      </w:r>
      <w:r>
        <w:fldChar w:fldCharType="begin"/>
      </w:r>
      <w:r>
        <w:instrText xml:space="preserve"> PAGEREF _Toc153096996 \h </w:instrText>
      </w:r>
      <w:r>
        <w:fldChar w:fldCharType="separate"/>
      </w:r>
      <w:r w:rsidR="00B60335">
        <w:t>14</w:t>
      </w:r>
      <w:r>
        <w:fldChar w:fldCharType="end"/>
      </w:r>
    </w:p>
    <w:p w14:paraId="5629EDF7" w14:textId="26E3649C" w:rsidR="00102430" w:rsidRDefault="00102430">
      <w:pPr>
        <w:pStyle w:val="TOC3"/>
        <w:rPr>
          <w:rFonts w:asciiTheme="minorHAnsi" w:eastAsiaTheme="minorEastAsia" w:hAnsiTheme="minorHAnsi" w:cstheme="minorBidi"/>
          <w:kern w:val="2"/>
          <w:szCs w:val="22"/>
          <w14:ligatures w14:val="standardContextual"/>
        </w:rPr>
      </w:pPr>
      <w:r w:rsidRPr="005462A6">
        <w:rPr>
          <w:rFonts w:asciiTheme="minorHAnsi" w:hAnsiTheme="minorHAnsi"/>
        </w:rPr>
        <w:t>3.3.2</w:t>
      </w:r>
      <w:r>
        <w:rPr>
          <w:rFonts w:asciiTheme="minorHAnsi" w:eastAsiaTheme="minorEastAsia" w:hAnsiTheme="minorHAnsi" w:cstheme="minorBidi"/>
          <w:kern w:val="2"/>
          <w:szCs w:val="22"/>
          <w14:ligatures w14:val="standardContextual"/>
        </w:rPr>
        <w:tab/>
      </w:r>
      <w:r w:rsidRPr="005462A6">
        <w:rPr>
          <w:rFonts w:asciiTheme="minorHAnsi" w:hAnsiTheme="minorHAnsi" w:cstheme="minorHAnsi"/>
        </w:rPr>
        <w:t>External Interface Definition</w:t>
      </w:r>
      <w:r>
        <w:tab/>
      </w:r>
      <w:r>
        <w:fldChar w:fldCharType="begin"/>
      </w:r>
      <w:r>
        <w:instrText xml:space="preserve"> PAGEREF _Toc153096997 \h </w:instrText>
      </w:r>
      <w:r>
        <w:fldChar w:fldCharType="separate"/>
      </w:r>
      <w:r w:rsidR="00B60335">
        <w:t>14</w:t>
      </w:r>
      <w:r>
        <w:fldChar w:fldCharType="end"/>
      </w:r>
    </w:p>
    <w:p w14:paraId="219B009D" w14:textId="5C969105" w:rsidR="00102430" w:rsidRDefault="00102430">
      <w:pPr>
        <w:pStyle w:val="TOC3"/>
        <w:rPr>
          <w:rFonts w:asciiTheme="minorHAnsi" w:eastAsiaTheme="minorEastAsia" w:hAnsiTheme="minorHAnsi" w:cstheme="minorBidi"/>
          <w:kern w:val="2"/>
          <w:szCs w:val="22"/>
          <w14:ligatures w14:val="standardContextual"/>
        </w:rPr>
      </w:pPr>
      <w:r w:rsidRPr="005462A6">
        <w:rPr>
          <w:rFonts w:asciiTheme="minorHAnsi" w:hAnsiTheme="minorHAnsi"/>
        </w:rPr>
        <w:t>3.3.3</w:t>
      </w:r>
      <w:r>
        <w:rPr>
          <w:rFonts w:asciiTheme="minorHAnsi" w:eastAsiaTheme="minorEastAsia" w:hAnsiTheme="minorHAnsi" w:cstheme="minorBidi"/>
          <w:kern w:val="2"/>
          <w:szCs w:val="22"/>
          <w14:ligatures w14:val="standardContextual"/>
        </w:rPr>
        <w:tab/>
      </w:r>
      <w:r w:rsidRPr="005462A6">
        <w:rPr>
          <w:rFonts w:asciiTheme="minorHAnsi" w:hAnsiTheme="minorHAnsi" w:cstheme="minorHAnsi"/>
        </w:rPr>
        <w:t>Software (SW) Design and Development</w:t>
      </w:r>
      <w:r>
        <w:tab/>
      </w:r>
      <w:r>
        <w:fldChar w:fldCharType="begin"/>
      </w:r>
      <w:r>
        <w:instrText xml:space="preserve"> PAGEREF _Toc153096998 \h </w:instrText>
      </w:r>
      <w:r>
        <w:fldChar w:fldCharType="separate"/>
      </w:r>
      <w:r w:rsidR="00B60335">
        <w:t>14</w:t>
      </w:r>
      <w:r>
        <w:fldChar w:fldCharType="end"/>
      </w:r>
    </w:p>
    <w:p w14:paraId="52733F61" w14:textId="00954FBD" w:rsidR="00102430" w:rsidRDefault="00102430">
      <w:pPr>
        <w:pStyle w:val="TOC4"/>
        <w:rPr>
          <w:rFonts w:asciiTheme="minorHAnsi" w:eastAsiaTheme="minorEastAsia" w:hAnsiTheme="minorHAnsi" w:cstheme="minorBidi"/>
          <w:kern w:val="2"/>
          <w:szCs w:val="22"/>
          <w14:ligatures w14:val="standardContextual"/>
        </w:rPr>
      </w:pPr>
      <w:r w:rsidRPr="005462A6">
        <w:rPr>
          <w:rFonts w:asciiTheme="minorHAnsi" w:hAnsiTheme="minorHAnsi"/>
        </w:rPr>
        <w:t>3.3.3.1</w:t>
      </w:r>
      <w:r>
        <w:rPr>
          <w:rFonts w:asciiTheme="minorHAnsi" w:eastAsiaTheme="minorEastAsia" w:hAnsiTheme="minorHAnsi" w:cstheme="minorBidi"/>
          <w:kern w:val="2"/>
          <w:szCs w:val="22"/>
          <w14:ligatures w14:val="standardContextual"/>
        </w:rPr>
        <w:tab/>
      </w:r>
      <w:r w:rsidRPr="005462A6">
        <w:rPr>
          <w:rFonts w:asciiTheme="minorHAnsi" w:hAnsiTheme="minorHAnsi" w:cstheme="minorHAnsi"/>
        </w:rPr>
        <w:t>Mission Planning SW</w:t>
      </w:r>
      <w:r>
        <w:tab/>
      </w:r>
      <w:r>
        <w:fldChar w:fldCharType="begin"/>
      </w:r>
      <w:r>
        <w:instrText xml:space="preserve"> PAGEREF _Toc153096999 \h </w:instrText>
      </w:r>
      <w:r>
        <w:fldChar w:fldCharType="separate"/>
      </w:r>
      <w:r w:rsidR="00B60335">
        <w:t>14</w:t>
      </w:r>
      <w:r>
        <w:fldChar w:fldCharType="end"/>
      </w:r>
    </w:p>
    <w:p w14:paraId="2A535CDB" w14:textId="30FE0A4E" w:rsidR="00102430" w:rsidRDefault="00102430">
      <w:pPr>
        <w:pStyle w:val="TOC4"/>
        <w:rPr>
          <w:rFonts w:asciiTheme="minorHAnsi" w:eastAsiaTheme="minorEastAsia" w:hAnsiTheme="minorHAnsi" w:cstheme="minorBidi"/>
          <w:kern w:val="2"/>
          <w:szCs w:val="22"/>
          <w14:ligatures w14:val="standardContextual"/>
        </w:rPr>
      </w:pPr>
      <w:r w:rsidRPr="005462A6">
        <w:rPr>
          <w:rFonts w:asciiTheme="minorHAnsi" w:hAnsiTheme="minorHAnsi"/>
        </w:rPr>
        <w:t>3.3.3.2</w:t>
      </w:r>
      <w:r>
        <w:rPr>
          <w:rFonts w:asciiTheme="minorHAnsi" w:eastAsiaTheme="minorEastAsia" w:hAnsiTheme="minorHAnsi" w:cstheme="minorBidi"/>
          <w:kern w:val="2"/>
          <w:szCs w:val="22"/>
          <w14:ligatures w14:val="standardContextual"/>
        </w:rPr>
        <w:tab/>
      </w:r>
      <w:r w:rsidRPr="005462A6">
        <w:rPr>
          <w:rFonts w:asciiTheme="minorHAnsi" w:hAnsiTheme="minorHAnsi" w:cstheme="minorHAnsi"/>
        </w:rPr>
        <w:t>AUV Control SW</w:t>
      </w:r>
      <w:r>
        <w:tab/>
      </w:r>
      <w:r>
        <w:fldChar w:fldCharType="begin"/>
      </w:r>
      <w:r>
        <w:instrText xml:space="preserve"> PAGEREF _Toc153097000 \h </w:instrText>
      </w:r>
      <w:r>
        <w:fldChar w:fldCharType="separate"/>
      </w:r>
      <w:r w:rsidR="00B60335">
        <w:t>15</w:t>
      </w:r>
      <w:r>
        <w:fldChar w:fldCharType="end"/>
      </w:r>
    </w:p>
    <w:p w14:paraId="5B1E179F" w14:textId="0EB3F5AA" w:rsidR="00102430" w:rsidRDefault="00102430">
      <w:pPr>
        <w:pStyle w:val="TOC4"/>
        <w:rPr>
          <w:rFonts w:asciiTheme="minorHAnsi" w:eastAsiaTheme="minorEastAsia" w:hAnsiTheme="minorHAnsi" w:cstheme="minorBidi"/>
          <w:kern w:val="2"/>
          <w:szCs w:val="22"/>
          <w14:ligatures w14:val="standardContextual"/>
        </w:rPr>
      </w:pPr>
      <w:r w:rsidRPr="005462A6">
        <w:rPr>
          <w:rFonts w:asciiTheme="minorHAnsi" w:hAnsiTheme="minorHAnsi"/>
        </w:rPr>
        <w:t>3.3.3.3</w:t>
      </w:r>
      <w:r>
        <w:rPr>
          <w:rFonts w:asciiTheme="minorHAnsi" w:eastAsiaTheme="minorEastAsia" w:hAnsiTheme="minorHAnsi" w:cstheme="minorBidi"/>
          <w:kern w:val="2"/>
          <w:szCs w:val="22"/>
          <w14:ligatures w14:val="standardContextual"/>
        </w:rPr>
        <w:tab/>
      </w:r>
      <w:r w:rsidRPr="005462A6">
        <w:rPr>
          <w:rFonts w:asciiTheme="minorHAnsi" w:hAnsiTheme="minorHAnsi" w:cstheme="minorHAnsi"/>
        </w:rPr>
        <w:t>Data Analysis SW</w:t>
      </w:r>
      <w:r>
        <w:tab/>
      </w:r>
      <w:r>
        <w:fldChar w:fldCharType="begin"/>
      </w:r>
      <w:r>
        <w:instrText xml:space="preserve"> PAGEREF _Toc153097001 \h </w:instrText>
      </w:r>
      <w:r>
        <w:fldChar w:fldCharType="separate"/>
      </w:r>
      <w:r w:rsidR="00B60335">
        <w:t>15</w:t>
      </w:r>
      <w:r>
        <w:fldChar w:fldCharType="end"/>
      </w:r>
    </w:p>
    <w:p w14:paraId="2C7D1557" w14:textId="58215F30" w:rsidR="00102430" w:rsidRDefault="00102430">
      <w:pPr>
        <w:pStyle w:val="TOC3"/>
        <w:rPr>
          <w:rFonts w:asciiTheme="minorHAnsi" w:eastAsiaTheme="minorEastAsia" w:hAnsiTheme="minorHAnsi" w:cstheme="minorBidi"/>
          <w:kern w:val="2"/>
          <w:szCs w:val="22"/>
          <w14:ligatures w14:val="standardContextual"/>
        </w:rPr>
      </w:pPr>
      <w:r w:rsidRPr="005462A6">
        <w:rPr>
          <w:rFonts w:asciiTheme="minorHAnsi" w:hAnsiTheme="minorHAnsi"/>
        </w:rPr>
        <w:t>3.3.4</w:t>
      </w:r>
      <w:r>
        <w:rPr>
          <w:rFonts w:asciiTheme="minorHAnsi" w:eastAsiaTheme="minorEastAsia" w:hAnsiTheme="minorHAnsi" w:cstheme="minorBidi"/>
          <w:kern w:val="2"/>
          <w:szCs w:val="22"/>
          <w14:ligatures w14:val="standardContextual"/>
        </w:rPr>
        <w:tab/>
      </w:r>
      <w:r w:rsidRPr="005462A6">
        <w:rPr>
          <w:rFonts w:asciiTheme="minorHAnsi" w:hAnsiTheme="minorHAnsi" w:cstheme="minorHAnsi"/>
        </w:rPr>
        <w:t>Support and Training</w:t>
      </w:r>
      <w:r>
        <w:tab/>
      </w:r>
      <w:r>
        <w:fldChar w:fldCharType="begin"/>
      </w:r>
      <w:r>
        <w:instrText xml:space="preserve"> PAGEREF _Toc153097002 \h </w:instrText>
      </w:r>
      <w:r>
        <w:fldChar w:fldCharType="separate"/>
      </w:r>
      <w:r w:rsidR="00B60335">
        <w:t>15</w:t>
      </w:r>
      <w:r>
        <w:fldChar w:fldCharType="end"/>
      </w:r>
    </w:p>
    <w:p w14:paraId="55A877A1" w14:textId="2271BECB" w:rsidR="00102430" w:rsidRDefault="00102430">
      <w:pPr>
        <w:pStyle w:val="TOC3"/>
        <w:rPr>
          <w:rFonts w:asciiTheme="minorHAnsi" w:eastAsiaTheme="minorEastAsia" w:hAnsiTheme="minorHAnsi" w:cstheme="minorBidi"/>
          <w:kern w:val="2"/>
          <w:szCs w:val="22"/>
          <w14:ligatures w14:val="standardContextual"/>
        </w:rPr>
      </w:pPr>
      <w:r w:rsidRPr="005462A6">
        <w:rPr>
          <w:rFonts w:asciiTheme="minorHAnsi" w:hAnsiTheme="minorHAnsi"/>
        </w:rPr>
        <w:t>3.3.5</w:t>
      </w:r>
      <w:r>
        <w:rPr>
          <w:rFonts w:asciiTheme="minorHAnsi" w:eastAsiaTheme="minorEastAsia" w:hAnsiTheme="minorHAnsi" w:cstheme="minorBidi"/>
          <w:kern w:val="2"/>
          <w:szCs w:val="22"/>
          <w14:ligatures w14:val="standardContextual"/>
        </w:rPr>
        <w:tab/>
      </w:r>
      <w:r w:rsidRPr="005462A6">
        <w:rPr>
          <w:rFonts w:asciiTheme="minorHAnsi" w:hAnsiTheme="minorHAnsi" w:cstheme="minorHAnsi"/>
        </w:rPr>
        <w:t>Integration and Test</w:t>
      </w:r>
      <w:r>
        <w:tab/>
      </w:r>
      <w:r>
        <w:fldChar w:fldCharType="begin"/>
      </w:r>
      <w:r>
        <w:instrText xml:space="preserve"> PAGEREF _Toc153097003 \h </w:instrText>
      </w:r>
      <w:r>
        <w:fldChar w:fldCharType="separate"/>
      </w:r>
      <w:r w:rsidR="00B60335">
        <w:t>15</w:t>
      </w:r>
      <w:r>
        <w:fldChar w:fldCharType="end"/>
      </w:r>
    </w:p>
    <w:p w14:paraId="3B025134" w14:textId="29942EDC" w:rsidR="00102430" w:rsidRDefault="00102430">
      <w:pPr>
        <w:pStyle w:val="TOC3"/>
        <w:rPr>
          <w:rFonts w:asciiTheme="minorHAnsi" w:eastAsiaTheme="minorEastAsia" w:hAnsiTheme="minorHAnsi" w:cstheme="minorBidi"/>
          <w:kern w:val="2"/>
          <w:szCs w:val="22"/>
          <w14:ligatures w14:val="standardContextual"/>
        </w:rPr>
      </w:pPr>
      <w:r w:rsidRPr="005462A6">
        <w:rPr>
          <w:rFonts w:asciiTheme="minorHAnsi" w:hAnsiTheme="minorHAnsi"/>
        </w:rPr>
        <w:lastRenderedPageBreak/>
        <w:t>3.3.6</w:t>
      </w:r>
      <w:r>
        <w:rPr>
          <w:rFonts w:asciiTheme="minorHAnsi" w:eastAsiaTheme="minorEastAsia" w:hAnsiTheme="minorHAnsi" w:cstheme="minorBidi"/>
          <w:kern w:val="2"/>
          <w:szCs w:val="22"/>
          <w14:ligatures w14:val="standardContextual"/>
        </w:rPr>
        <w:tab/>
      </w:r>
      <w:r w:rsidRPr="005462A6">
        <w:rPr>
          <w:rFonts w:asciiTheme="minorHAnsi" w:hAnsiTheme="minorHAnsi" w:cstheme="minorHAnsi"/>
        </w:rPr>
        <w:t>Reliability Analysis</w:t>
      </w:r>
      <w:r>
        <w:tab/>
      </w:r>
      <w:r>
        <w:fldChar w:fldCharType="begin"/>
      </w:r>
      <w:r>
        <w:instrText xml:space="preserve"> PAGEREF _Toc153097004 \h </w:instrText>
      </w:r>
      <w:r>
        <w:fldChar w:fldCharType="separate"/>
      </w:r>
      <w:r w:rsidR="00B60335">
        <w:t>16</w:t>
      </w:r>
      <w:r>
        <w:fldChar w:fldCharType="end"/>
      </w:r>
    </w:p>
    <w:p w14:paraId="62F1F914" w14:textId="230C7912" w:rsidR="00102430" w:rsidRDefault="00102430">
      <w:pPr>
        <w:pStyle w:val="TOC3"/>
        <w:rPr>
          <w:rFonts w:asciiTheme="minorHAnsi" w:eastAsiaTheme="minorEastAsia" w:hAnsiTheme="minorHAnsi" w:cstheme="minorBidi"/>
          <w:kern w:val="2"/>
          <w:szCs w:val="22"/>
          <w14:ligatures w14:val="standardContextual"/>
        </w:rPr>
      </w:pPr>
      <w:r w:rsidRPr="005462A6">
        <w:rPr>
          <w:rFonts w:asciiTheme="minorHAnsi" w:hAnsiTheme="minorHAnsi"/>
        </w:rPr>
        <w:t>3.3.7</w:t>
      </w:r>
      <w:r>
        <w:rPr>
          <w:rFonts w:asciiTheme="minorHAnsi" w:eastAsiaTheme="minorEastAsia" w:hAnsiTheme="minorHAnsi" w:cstheme="minorBidi"/>
          <w:kern w:val="2"/>
          <w:szCs w:val="22"/>
          <w14:ligatures w14:val="standardContextual"/>
        </w:rPr>
        <w:tab/>
      </w:r>
      <w:r w:rsidRPr="005462A6">
        <w:rPr>
          <w:rFonts w:asciiTheme="minorHAnsi" w:hAnsiTheme="minorHAnsi" w:cstheme="minorHAnsi"/>
        </w:rPr>
        <w:t>Structural Modeling</w:t>
      </w:r>
      <w:r>
        <w:tab/>
      </w:r>
      <w:r>
        <w:fldChar w:fldCharType="begin"/>
      </w:r>
      <w:r>
        <w:instrText xml:space="preserve"> PAGEREF _Toc153097005 \h </w:instrText>
      </w:r>
      <w:r>
        <w:fldChar w:fldCharType="separate"/>
      </w:r>
      <w:r w:rsidR="00B60335">
        <w:t>16</w:t>
      </w:r>
      <w:r>
        <w:fldChar w:fldCharType="end"/>
      </w:r>
    </w:p>
    <w:p w14:paraId="77ED4F27" w14:textId="3BED72E9" w:rsidR="00102430" w:rsidRDefault="00102430">
      <w:pPr>
        <w:pStyle w:val="TOC3"/>
        <w:rPr>
          <w:rFonts w:asciiTheme="minorHAnsi" w:eastAsiaTheme="minorEastAsia" w:hAnsiTheme="minorHAnsi" w:cstheme="minorBidi"/>
          <w:kern w:val="2"/>
          <w:szCs w:val="22"/>
          <w14:ligatures w14:val="standardContextual"/>
        </w:rPr>
      </w:pPr>
      <w:r w:rsidRPr="005462A6">
        <w:rPr>
          <w:rFonts w:asciiTheme="minorHAnsi" w:hAnsiTheme="minorHAnsi"/>
        </w:rPr>
        <w:t>3.3.8</w:t>
      </w:r>
      <w:r>
        <w:rPr>
          <w:rFonts w:asciiTheme="minorHAnsi" w:eastAsiaTheme="minorEastAsia" w:hAnsiTheme="minorHAnsi" w:cstheme="minorBidi"/>
          <w:kern w:val="2"/>
          <w:szCs w:val="22"/>
          <w14:ligatures w14:val="standardContextual"/>
        </w:rPr>
        <w:tab/>
      </w:r>
      <w:r w:rsidRPr="005462A6">
        <w:rPr>
          <w:rFonts w:asciiTheme="minorHAnsi" w:hAnsiTheme="minorHAnsi" w:cstheme="minorHAnsi"/>
        </w:rPr>
        <w:t>Milestone Reviews</w:t>
      </w:r>
      <w:r>
        <w:tab/>
      </w:r>
      <w:r>
        <w:fldChar w:fldCharType="begin"/>
      </w:r>
      <w:r>
        <w:instrText xml:space="preserve"> PAGEREF _Toc153097006 \h </w:instrText>
      </w:r>
      <w:r>
        <w:fldChar w:fldCharType="separate"/>
      </w:r>
      <w:r w:rsidR="00B60335">
        <w:t>16</w:t>
      </w:r>
      <w:r>
        <w:fldChar w:fldCharType="end"/>
      </w:r>
    </w:p>
    <w:p w14:paraId="660271AB" w14:textId="7C595F1C" w:rsidR="00102430" w:rsidRDefault="00102430">
      <w:pPr>
        <w:pStyle w:val="TOC4"/>
        <w:rPr>
          <w:rFonts w:asciiTheme="minorHAnsi" w:eastAsiaTheme="minorEastAsia" w:hAnsiTheme="minorHAnsi" w:cstheme="minorBidi"/>
          <w:kern w:val="2"/>
          <w:szCs w:val="22"/>
          <w14:ligatures w14:val="standardContextual"/>
        </w:rPr>
      </w:pPr>
      <w:r w:rsidRPr="005462A6">
        <w:rPr>
          <w:rFonts w:asciiTheme="minorHAnsi" w:hAnsiTheme="minorHAnsi"/>
        </w:rPr>
        <w:t>3.3.8.1</w:t>
      </w:r>
      <w:r>
        <w:rPr>
          <w:rFonts w:asciiTheme="minorHAnsi" w:eastAsiaTheme="minorEastAsia" w:hAnsiTheme="minorHAnsi" w:cstheme="minorBidi"/>
          <w:kern w:val="2"/>
          <w:szCs w:val="22"/>
          <w14:ligatures w14:val="standardContextual"/>
        </w:rPr>
        <w:tab/>
      </w:r>
      <w:r w:rsidRPr="005462A6">
        <w:rPr>
          <w:rFonts w:asciiTheme="minorHAnsi" w:hAnsiTheme="minorHAnsi" w:cstheme="minorHAnsi"/>
        </w:rPr>
        <w:t>System Functional Review</w:t>
      </w:r>
      <w:r>
        <w:tab/>
      </w:r>
      <w:r>
        <w:fldChar w:fldCharType="begin"/>
      </w:r>
      <w:r>
        <w:instrText xml:space="preserve"> PAGEREF _Toc153097007 \h </w:instrText>
      </w:r>
      <w:r>
        <w:fldChar w:fldCharType="separate"/>
      </w:r>
      <w:r w:rsidR="00B60335">
        <w:t>16</w:t>
      </w:r>
      <w:r>
        <w:fldChar w:fldCharType="end"/>
      </w:r>
    </w:p>
    <w:p w14:paraId="06CF998C" w14:textId="7A9F466E" w:rsidR="00102430" w:rsidRDefault="00102430">
      <w:pPr>
        <w:pStyle w:val="TOC4"/>
        <w:rPr>
          <w:rFonts w:asciiTheme="minorHAnsi" w:eastAsiaTheme="minorEastAsia" w:hAnsiTheme="minorHAnsi" w:cstheme="minorBidi"/>
          <w:kern w:val="2"/>
          <w:szCs w:val="22"/>
          <w14:ligatures w14:val="standardContextual"/>
        </w:rPr>
      </w:pPr>
      <w:r w:rsidRPr="005462A6">
        <w:rPr>
          <w:rFonts w:asciiTheme="minorHAnsi" w:hAnsiTheme="minorHAnsi"/>
        </w:rPr>
        <w:t>3.3.8.2</w:t>
      </w:r>
      <w:r>
        <w:rPr>
          <w:rFonts w:asciiTheme="minorHAnsi" w:eastAsiaTheme="minorEastAsia" w:hAnsiTheme="minorHAnsi" w:cstheme="minorBidi"/>
          <w:kern w:val="2"/>
          <w:szCs w:val="22"/>
          <w14:ligatures w14:val="standardContextual"/>
        </w:rPr>
        <w:tab/>
      </w:r>
      <w:r w:rsidRPr="005462A6">
        <w:rPr>
          <w:rFonts w:asciiTheme="minorHAnsi" w:hAnsiTheme="minorHAnsi" w:cstheme="minorHAnsi"/>
        </w:rPr>
        <w:t>Preliminary Design Review</w:t>
      </w:r>
      <w:r>
        <w:tab/>
      </w:r>
      <w:r>
        <w:fldChar w:fldCharType="begin"/>
      </w:r>
      <w:r>
        <w:instrText xml:space="preserve"> PAGEREF _Toc153097008 \h </w:instrText>
      </w:r>
      <w:r>
        <w:fldChar w:fldCharType="separate"/>
      </w:r>
      <w:r w:rsidR="00B60335">
        <w:t>17</w:t>
      </w:r>
      <w:r>
        <w:fldChar w:fldCharType="end"/>
      </w:r>
    </w:p>
    <w:p w14:paraId="65423CF7" w14:textId="6DB37601" w:rsidR="00102430" w:rsidRDefault="00102430">
      <w:pPr>
        <w:pStyle w:val="TOC4"/>
        <w:rPr>
          <w:rFonts w:asciiTheme="minorHAnsi" w:eastAsiaTheme="minorEastAsia" w:hAnsiTheme="minorHAnsi" w:cstheme="minorBidi"/>
          <w:kern w:val="2"/>
          <w:szCs w:val="22"/>
          <w14:ligatures w14:val="standardContextual"/>
        </w:rPr>
      </w:pPr>
      <w:r w:rsidRPr="005462A6">
        <w:rPr>
          <w:rFonts w:asciiTheme="minorHAnsi" w:hAnsiTheme="minorHAnsi"/>
        </w:rPr>
        <w:t>3.3.8.3</w:t>
      </w:r>
      <w:r>
        <w:rPr>
          <w:rFonts w:asciiTheme="minorHAnsi" w:eastAsiaTheme="minorEastAsia" w:hAnsiTheme="minorHAnsi" w:cstheme="minorBidi"/>
          <w:kern w:val="2"/>
          <w:szCs w:val="22"/>
          <w14:ligatures w14:val="standardContextual"/>
        </w:rPr>
        <w:tab/>
      </w:r>
      <w:r w:rsidRPr="005462A6">
        <w:rPr>
          <w:rFonts w:asciiTheme="minorHAnsi" w:hAnsiTheme="minorHAnsi" w:cstheme="minorHAnsi"/>
        </w:rPr>
        <w:t>Demonstration Test Readiness Review</w:t>
      </w:r>
      <w:r>
        <w:tab/>
      </w:r>
      <w:r>
        <w:fldChar w:fldCharType="begin"/>
      </w:r>
      <w:r>
        <w:instrText xml:space="preserve"> PAGEREF _Toc153097009 \h </w:instrText>
      </w:r>
      <w:r>
        <w:fldChar w:fldCharType="separate"/>
      </w:r>
      <w:r w:rsidR="00B60335">
        <w:t>17</w:t>
      </w:r>
      <w:r>
        <w:fldChar w:fldCharType="end"/>
      </w:r>
    </w:p>
    <w:p w14:paraId="3929B6E8" w14:textId="0A233C91" w:rsidR="00102430" w:rsidRDefault="00102430">
      <w:pPr>
        <w:pStyle w:val="TOC1"/>
        <w:tabs>
          <w:tab w:val="left" w:pos="2160"/>
        </w:tabs>
        <w:rPr>
          <w:rFonts w:asciiTheme="minorHAnsi" w:eastAsiaTheme="minorEastAsia" w:hAnsiTheme="minorHAnsi" w:cstheme="minorBidi"/>
          <w:caps w:val="0"/>
          <w:kern w:val="2"/>
          <w:szCs w:val="22"/>
          <w14:ligatures w14:val="standardContextual"/>
        </w:rPr>
      </w:pPr>
      <w:r w:rsidRPr="005462A6">
        <w:rPr>
          <w:rFonts w:asciiTheme="minorHAnsi" w:hAnsiTheme="minorHAnsi"/>
          <w:caps w:val="0"/>
          <w14:scene3d>
            <w14:camera w14:prst="orthographicFront"/>
            <w14:lightRig w14:rig="threePt" w14:dir="t">
              <w14:rot w14:lat="0" w14:lon="0" w14:rev="0"/>
            </w14:lightRig>
          </w14:scene3d>
        </w:rPr>
        <w:t>SECTION 4.</w:t>
      </w:r>
      <w:r>
        <w:rPr>
          <w:rFonts w:asciiTheme="minorHAnsi" w:eastAsiaTheme="minorEastAsia" w:hAnsiTheme="minorHAnsi" w:cstheme="minorBidi"/>
          <w:caps w:val="0"/>
          <w:kern w:val="2"/>
          <w:szCs w:val="22"/>
          <w14:ligatures w14:val="standardContextual"/>
        </w:rPr>
        <w:tab/>
      </w:r>
      <w:r w:rsidRPr="005462A6">
        <w:rPr>
          <w:rFonts w:asciiTheme="minorHAnsi" w:hAnsiTheme="minorHAnsi" w:cstheme="minorHAnsi"/>
        </w:rPr>
        <w:t>HARDWARE DELIVERABLES</w:t>
      </w:r>
      <w:r>
        <w:tab/>
      </w:r>
      <w:r>
        <w:fldChar w:fldCharType="begin"/>
      </w:r>
      <w:r>
        <w:instrText xml:space="preserve"> PAGEREF _Toc153097010 \h </w:instrText>
      </w:r>
      <w:r>
        <w:fldChar w:fldCharType="separate"/>
      </w:r>
      <w:r w:rsidR="00B60335">
        <w:t>19</w:t>
      </w:r>
      <w:r>
        <w:fldChar w:fldCharType="end"/>
      </w:r>
    </w:p>
    <w:p w14:paraId="105AC0B2" w14:textId="4DED7236" w:rsidR="00102430" w:rsidRDefault="00102430">
      <w:pPr>
        <w:pStyle w:val="TOC2"/>
        <w:rPr>
          <w:rFonts w:asciiTheme="minorHAnsi" w:eastAsiaTheme="minorEastAsia" w:hAnsiTheme="minorHAnsi" w:cstheme="minorBidi"/>
          <w:kern w:val="2"/>
          <w:szCs w:val="22"/>
          <w14:ligatures w14:val="standardContextual"/>
        </w:rPr>
      </w:pPr>
      <w:r w:rsidRPr="005462A6">
        <w:rPr>
          <w:rFonts w:asciiTheme="minorHAnsi" w:hAnsi="Arial Bold"/>
        </w:rPr>
        <w:t>4.1</w:t>
      </w:r>
      <w:r>
        <w:rPr>
          <w:rFonts w:asciiTheme="minorHAnsi" w:eastAsiaTheme="minorEastAsia" w:hAnsiTheme="minorHAnsi" w:cstheme="minorBidi"/>
          <w:kern w:val="2"/>
          <w:szCs w:val="22"/>
          <w14:ligatures w14:val="standardContextual"/>
        </w:rPr>
        <w:tab/>
      </w:r>
      <w:r w:rsidRPr="005462A6">
        <w:rPr>
          <w:rFonts w:asciiTheme="minorHAnsi" w:hAnsiTheme="minorHAnsi" w:cstheme="minorHAnsi"/>
        </w:rPr>
        <w:t>Delivery Quantities and Schedule</w:t>
      </w:r>
      <w:r>
        <w:tab/>
      </w:r>
      <w:r>
        <w:fldChar w:fldCharType="begin"/>
      </w:r>
      <w:r>
        <w:instrText xml:space="preserve"> PAGEREF _Toc153097011 \h </w:instrText>
      </w:r>
      <w:r>
        <w:fldChar w:fldCharType="separate"/>
      </w:r>
      <w:r w:rsidR="00B60335">
        <w:t>19</w:t>
      </w:r>
      <w:r>
        <w:fldChar w:fldCharType="end"/>
      </w:r>
    </w:p>
    <w:p w14:paraId="049F1B0C" w14:textId="1B62A349" w:rsidR="00102430" w:rsidRDefault="00102430">
      <w:pPr>
        <w:pStyle w:val="TOC1"/>
        <w:tabs>
          <w:tab w:val="left" w:pos="2160"/>
        </w:tabs>
        <w:rPr>
          <w:rFonts w:asciiTheme="minorHAnsi" w:eastAsiaTheme="minorEastAsia" w:hAnsiTheme="minorHAnsi" w:cstheme="minorBidi"/>
          <w:caps w:val="0"/>
          <w:kern w:val="2"/>
          <w:szCs w:val="22"/>
          <w14:ligatures w14:val="standardContextual"/>
        </w:rPr>
      </w:pPr>
      <w:r w:rsidRPr="005462A6">
        <w:rPr>
          <w:rFonts w:asciiTheme="minorHAnsi" w:hAnsiTheme="minorHAnsi"/>
          <w:caps w:val="0"/>
          <w14:scene3d>
            <w14:camera w14:prst="orthographicFront"/>
            <w14:lightRig w14:rig="threePt" w14:dir="t">
              <w14:rot w14:lat="0" w14:lon="0" w14:rev="0"/>
            </w14:lightRig>
          </w14:scene3d>
        </w:rPr>
        <w:t>SECTION 5.</w:t>
      </w:r>
      <w:r>
        <w:rPr>
          <w:rFonts w:asciiTheme="minorHAnsi" w:eastAsiaTheme="minorEastAsia" w:hAnsiTheme="minorHAnsi" w:cstheme="minorBidi"/>
          <w:caps w:val="0"/>
          <w:kern w:val="2"/>
          <w:szCs w:val="22"/>
          <w14:ligatures w14:val="standardContextual"/>
        </w:rPr>
        <w:tab/>
      </w:r>
      <w:r w:rsidRPr="005462A6">
        <w:rPr>
          <w:rFonts w:asciiTheme="minorHAnsi" w:hAnsiTheme="minorHAnsi" w:cstheme="minorHAnsi"/>
        </w:rPr>
        <w:t>Contract Data Requirements List (CDRL)</w:t>
      </w:r>
      <w:r>
        <w:tab/>
      </w:r>
      <w:r>
        <w:fldChar w:fldCharType="begin"/>
      </w:r>
      <w:r>
        <w:instrText xml:space="preserve"> PAGEREF _Toc153097012 \h </w:instrText>
      </w:r>
      <w:r>
        <w:fldChar w:fldCharType="separate"/>
      </w:r>
      <w:r w:rsidR="00B60335">
        <w:t>20</w:t>
      </w:r>
      <w:r>
        <w:fldChar w:fldCharType="end"/>
      </w:r>
    </w:p>
    <w:p w14:paraId="66DD5F8B" w14:textId="67B8384B" w:rsidR="00102430" w:rsidRDefault="00102430">
      <w:pPr>
        <w:pStyle w:val="TOC1"/>
        <w:tabs>
          <w:tab w:val="left" w:pos="2160"/>
        </w:tabs>
        <w:rPr>
          <w:rFonts w:asciiTheme="minorHAnsi" w:eastAsiaTheme="minorEastAsia" w:hAnsiTheme="minorHAnsi" w:cstheme="minorBidi"/>
          <w:caps w:val="0"/>
          <w:kern w:val="2"/>
          <w:szCs w:val="22"/>
          <w14:ligatures w14:val="standardContextual"/>
        </w:rPr>
      </w:pPr>
      <w:r w:rsidRPr="005462A6">
        <w:rPr>
          <w:rFonts w:asciiTheme="minorHAnsi" w:hAnsiTheme="minorHAnsi"/>
          <w:caps w:val="0"/>
          <w14:scene3d>
            <w14:camera w14:prst="orthographicFront"/>
            <w14:lightRig w14:rig="threePt" w14:dir="t">
              <w14:rot w14:lat="0" w14:lon="0" w14:rev="0"/>
            </w14:lightRig>
          </w14:scene3d>
        </w:rPr>
        <w:t>SECTION 6.</w:t>
      </w:r>
      <w:r>
        <w:rPr>
          <w:rFonts w:asciiTheme="minorHAnsi" w:eastAsiaTheme="minorEastAsia" w:hAnsiTheme="minorHAnsi" w:cstheme="minorBidi"/>
          <w:caps w:val="0"/>
          <w:kern w:val="2"/>
          <w:szCs w:val="22"/>
          <w14:ligatures w14:val="standardContextual"/>
        </w:rPr>
        <w:tab/>
      </w:r>
      <w:r w:rsidRPr="005462A6">
        <w:rPr>
          <w:rFonts w:asciiTheme="minorHAnsi" w:hAnsiTheme="minorHAnsi" w:cstheme="minorHAnsi"/>
        </w:rPr>
        <w:t>Acronyms and Abbreviations</w:t>
      </w:r>
      <w:r>
        <w:tab/>
      </w:r>
      <w:r>
        <w:fldChar w:fldCharType="begin"/>
      </w:r>
      <w:r>
        <w:instrText xml:space="preserve"> PAGEREF _Toc153097013 \h </w:instrText>
      </w:r>
      <w:r>
        <w:fldChar w:fldCharType="separate"/>
      </w:r>
      <w:r w:rsidR="00B60335">
        <w:t>21</w:t>
      </w:r>
      <w:r>
        <w:fldChar w:fldCharType="end"/>
      </w:r>
    </w:p>
    <w:p w14:paraId="05ED475D" w14:textId="55A73C93" w:rsidR="00C63DC4" w:rsidRPr="00102430" w:rsidRDefault="00EA1EF2" w:rsidP="00BD74D3">
      <w:pPr>
        <w:pStyle w:val="text"/>
        <w:rPr>
          <w:rFonts w:asciiTheme="minorHAnsi" w:hAnsiTheme="minorHAnsi" w:cstheme="minorHAnsi"/>
          <w:b/>
          <w:caps/>
        </w:rPr>
      </w:pPr>
      <w:r w:rsidRPr="00102430">
        <w:rPr>
          <w:rFonts w:asciiTheme="minorHAnsi" w:hAnsiTheme="minorHAnsi" w:cstheme="minorHAnsi"/>
        </w:rPr>
        <w:fldChar w:fldCharType="end"/>
      </w:r>
      <w:r w:rsidR="00C63DC4" w:rsidRPr="00102430">
        <w:rPr>
          <w:rFonts w:asciiTheme="minorHAnsi" w:hAnsiTheme="minorHAnsi" w:cstheme="minorHAnsi"/>
        </w:rPr>
        <w:br w:type="page"/>
      </w:r>
    </w:p>
    <w:p w14:paraId="438F7254" w14:textId="3F2EEAAA" w:rsidR="00713901" w:rsidRPr="00102430" w:rsidRDefault="00713901" w:rsidP="00682BFC">
      <w:pPr>
        <w:pStyle w:val="HEADING"/>
        <w:pageBreakBefore w:val="0"/>
        <w:rPr>
          <w:rFonts w:asciiTheme="minorHAnsi" w:hAnsiTheme="minorHAnsi" w:cstheme="minorHAnsi"/>
        </w:rPr>
      </w:pPr>
      <w:bookmarkStart w:id="2" w:name="_Toc153096964"/>
      <w:r w:rsidRPr="00102430">
        <w:rPr>
          <w:rFonts w:asciiTheme="minorHAnsi" w:hAnsiTheme="minorHAnsi" w:cstheme="minorHAnsi"/>
        </w:rPr>
        <w:lastRenderedPageBreak/>
        <w:t>LIST OF TABLES</w:t>
      </w:r>
      <w:bookmarkEnd w:id="2"/>
    </w:p>
    <w:p w14:paraId="7121CA64" w14:textId="77777777" w:rsidR="00987DF0" w:rsidRPr="00102430" w:rsidRDefault="00987DF0" w:rsidP="00987DF0">
      <w:pPr>
        <w:rPr>
          <w:rFonts w:asciiTheme="minorHAnsi" w:hAnsiTheme="minorHAnsi" w:cstheme="minorHAnsi"/>
        </w:rPr>
      </w:pPr>
    </w:p>
    <w:p w14:paraId="77269020" w14:textId="0F9203C6" w:rsidR="00102430" w:rsidRDefault="00BA4450">
      <w:pPr>
        <w:pStyle w:val="TableofFigures"/>
        <w:tabs>
          <w:tab w:val="left" w:pos="2160"/>
          <w:tab w:val="right" w:leader="dot" w:pos="9710"/>
        </w:tabs>
        <w:rPr>
          <w:rFonts w:asciiTheme="minorHAnsi" w:eastAsiaTheme="minorEastAsia" w:hAnsiTheme="minorHAnsi" w:cstheme="minorBidi"/>
          <w:noProof/>
          <w:kern w:val="2"/>
          <w:szCs w:val="22"/>
          <w14:ligatures w14:val="standardContextual"/>
        </w:rPr>
      </w:pPr>
      <w:r w:rsidRPr="00102430">
        <w:rPr>
          <w:rFonts w:asciiTheme="minorHAnsi" w:hAnsiTheme="minorHAnsi" w:cstheme="minorHAnsi"/>
        </w:rPr>
        <w:fldChar w:fldCharType="begin"/>
      </w:r>
      <w:r w:rsidRPr="00102430">
        <w:rPr>
          <w:rFonts w:asciiTheme="minorHAnsi" w:hAnsiTheme="minorHAnsi" w:cstheme="minorHAnsi"/>
        </w:rPr>
        <w:instrText xml:space="preserve"> TOC \t "Table Caption" \c </w:instrText>
      </w:r>
      <w:r w:rsidRPr="00102430">
        <w:rPr>
          <w:rFonts w:asciiTheme="minorHAnsi" w:hAnsiTheme="minorHAnsi" w:cstheme="minorHAnsi"/>
        </w:rPr>
        <w:fldChar w:fldCharType="separate"/>
      </w:r>
      <w:r w:rsidR="00102430" w:rsidRPr="000852A6">
        <w:rPr>
          <w:rFonts w:asciiTheme="minorHAnsi" w:hAnsiTheme="minorHAnsi" w:cstheme="minorHAnsi"/>
          <w:noProof/>
        </w:rPr>
        <w:t>Table 2-1</w:t>
      </w:r>
      <w:r w:rsidR="00102430">
        <w:rPr>
          <w:rFonts w:asciiTheme="minorHAnsi" w:eastAsiaTheme="minorEastAsia" w:hAnsiTheme="minorHAnsi" w:cstheme="minorBidi"/>
          <w:noProof/>
          <w:kern w:val="2"/>
          <w:szCs w:val="22"/>
          <w14:ligatures w14:val="standardContextual"/>
        </w:rPr>
        <w:tab/>
      </w:r>
      <w:r w:rsidR="00102430" w:rsidRPr="000852A6">
        <w:rPr>
          <w:rFonts w:asciiTheme="minorHAnsi" w:hAnsiTheme="minorHAnsi" w:cstheme="minorHAnsi"/>
          <w:noProof/>
        </w:rPr>
        <w:t>Contract Documents</w:t>
      </w:r>
      <w:r w:rsidR="00102430">
        <w:rPr>
          <w:noProof/>
        </w:rPr>
        <w:tab/>
      </w:r>
      <w:r w:rsidR="00102430">
        <w:rPr>
          <w:noProof/>
        </w:rPr>
        <w:fldChar w:fldCharType="begin"/>
      </w:r>
      <w:r w:rsidR="00102430">
        <w:rPr>
          <w:noProof/>
        </w:rPr>
        <w:instrText xml:space="preserve"> PAGEREF _Toc153097014 \h </w:instrText>
      </w:r>
      <w:r w:rsidR="00102430">
        <w:rPr>
          <w:noProof/>
        </w:rPr>
      </w:r>
      <w:r w:rsidR="00102430">
        <w:rPr>
          <w:noProof/>
        </w:rPr>
        <w:fldChar w:fldCharType="separate"/>
      </w:r>
      <w:r w:rsidR="00B60335">
        <w:rPr>
          <w:noProof/>
        </w:rPr>
        <w:t>7</w:t>
      </w:r>
      <w:r w:rsidR="00102430">
        <w:rPr>
          <w:noProof/>
        </w:rPr>
        <w:fldChar w:fldCharType="end"/>
      </w:r>
    </w:p>
    <w:p w14:paraId="1D740547" w14:textId="0750BBA1" w:rsidR="00102430" w:rsidRDefault="00102430">
      <w:pPr>
        <w:pStyle w:val="TableofFigures"/>
        <w:tabs>
          <w:tab w:val="left" w:pos="2160"/>
          <w:tab w:val="right" w:leader="dot" w:pos="9710"/>
        </w:tabs>
        <w:rPr>
          <w:rFonts w:asciiTheme="minorHAnsi" w:eastAsiaTheme="minorEastAsia" w:hAnsiTheme="minorHAnsi" w:cstheme="minorBidi"/>
          <w:noProof/>
          <w:kern w:val="2"/>
          <w:szCs w:val="22"/>
          <w14:ligatures w14:val="standardContextual"/>
        </w:rPr>
      </w:pPr>
      <w:r w:rsidRPr="000852A6">
        <w:rPr>
          <w:rFonts w:asciiTheme="minorHAnsi" w:hAnsiTheme="minorHAnsi" w:cstheme="minorHAnsi"/>
          <w:noProof/>
        </w:rPr>
        <w:t>Table 3-1</w:t>
      </w:r>
      <w:r>
        <w:rPr>
          <w:rFonts w:asciiTheme="minorHAnsi" w:eastAsiaTheme="minorEastAsia" w:hAnsiTheme="minorHAnsi" w:cstheme="minorBidi"/>
          <w:noProof/>
          <w:kern w:val="2"/>
          <w:szCs w:val="22"/>
          <w14:ligatures w14:val="standardContextual"/>
        </w:rPr>
        <w:tab/>
      </w:r>
      <w:r w:rsidRPr="000852A6">
        <w:rPr>
          <w:rFonts w:asciiTheme="minorHAnsi" w:hAnsiTheme="minorHAnsi" w:cstheme="minorHAnsi"/>
          <w:noProof/>
        </w:rPr>
        <w:t>Milestone Reviews</w:t>
      </w:r>
      <w:r>
        <w:rPr>
          <w:noProof/>
        </w:rPr>
        <w:tab/>
      </w:r>
      <w:r>
        <w:rPr>
          <w:noProof/>
        </w:rPr>
        <w:fldChar w:fldCharType="begin"/>
      </w:r>
      <w:r>
        <w:rPr>
          <w:noProof/>
        </w:rPr>
        <w:instrText xml:space="preserve"> PAGEREF _Toc153097015 \h </w:instrText>
      </w:r>
      <w:r>
        <w:rPr>
          <w:noProof/>
        </w:rPr>
      </w:r>
      <w:r>
        <w:rPr>
          <w:noProof/>
        </w:rPr>
        <w:fldChar w:fldCharType="separate"/>
      </w:r>
      <w:r w:rsidR="00B60335">
        <w:rPr>
          <w:noProof/>
        </w:rPr>
        <w:t>16</w:t>
      </w:r>
      <w:r>
        <w:rPr>
          <w:noProof/>
        </w:rPr>
        <w:fldChar w:fldCharType="end"/>
      </w:r>
    </w:p>
    <w:p w14:paraId="06FB2CC5" w14:textId="4B595AC8" w:rsidR="00102430" w:rsidRDefault="00102430">
      <w:pPr>
        <w:pStyle w:val="TableofFigures"/>
        <w:tabs>
          <w:tab w:val="left" w:pos="2160"/>
          <w:tab w:val="right" w:leader="dot" w:pos="9710"/>
        </w:tabs>
        <w:rPr>
          <w:rFonts w:asciiTheme="minorHAnsi" w:eastAsiaTheme="minorEastAsia" w:hAnsiTheme="minorHAnsi" w:cstheme="minorBidi"/>
          <w:noProof/>
          <w:kern w:val="2"/>
          <w:szCs w:val="22"/>
          <w14:ligatures w14:val="standardContextual"/>
        </w:rPr>
      </w:pPr>
      <w:r w:rsidRPr="000852A6">
        <w:rPr>
          <w:rFonts w:asciiTheme="minorHAnsi" w:hAnsiTheme="minorHAnsi" w:cstheme="minorHAnsi"/>
          <w:noProof/>
        </w:rPr>
        <w:t>Table 4-1.</w:t>
      </w:r>
      <w:r>
        <w:rPr>
          <w:rFonts w:asciiTheme="minorHAnsi" w:eastAsiaTheme="minorEastAsia" w:hAnsiTheme="minorHAnsi" w:cstheme="minorBidi"/>
          <w:noProof/>
          <w:kern w:val="2"/>
          <w:szCs w:val="22"/>
          <w14:ligatures w14:val="standardContextual"/>
        </w:rPr>
        <w:tab/>
      </w:r>
      <w:r w:rsidRPr="000852A6">
        <w:rPr>
          <w:rFonts w:asciiTheme="minorHAnsi" w:hAnsiTheme="minorHAnsi" w:cstheme="minorHAnsi"/>
          <w:noProof/>
        </w:rPr>
        <w:t>Demonstration Hardware List</w:t>
      </w:r>
      <w:r>
        <w:rPr>
          <w:noProof/>
        </w:rPr>
        <w:tab/>
      </w:r>
      <w:r>
        <w:rPr>
          <w:noProof/>
        </w:rPr>
        <w:fldChar w:fldCharType="begin"/>
      </w:r>
      <w:r>
        <w:rPr>
          <w:noProof/>
        </w:rPr>
        <w:instrText xml:space="preserve"> PAGEREF _Toc153097016 \h </w:instrText>
      </w:r>
      <w:r>
        <w:rPr>
          <w:noProof/>
        </w:rPr>
      </w:r>
      <w:r>
        <w:rPr>
          <w:noProof/>
        </w:rPr>
        <w:fldChar w:fldCharType="separate"/>
      </w:r>
      <w:r w:rsidR="00B60335">
        <w:rPr>
          <w:noProof/>
        </w:rPr>
        <w:t>19</w:t>
      </w:r>
      <w:r>
        <w:rPr>
          <w:noProof/>
        </w:rPr>
        <w:fldChar w:fldCharType="end"/>
      </w:r>
    </w:p>
    <w:p w14:paraId="6CF128FA" w14:textId="1DFD7095" w:rsidR="00102430" w:rsidRDefault="00102430">
      <w:pPr>
        <w:pStyle w:val="TableofFigures"/>
        <w:tabs>
          <w:tab w:val="left" w:pos="2160"/>
          <w:tab w:val="right" w:leader="dot" w:pos="9710"/>
        </w:tabs>
        <w:rPr>
          <w:rFonts w:asciiTheme="minorHAnsi" w:eastAsiaTheme="minorEastAsia" w:hAnsiTheme="minorHAnsi" w:cstheme="minorBidi"/>
          <w:noProof/>
          <w:kern w:val="2"/>
          <w:szCs w:val="22"/>
          <w14:ligatures w14:val="standardContextual"/>
        </w:rPr>
      </w:pPr>
      <w:r w:rsidRPr="000852A6">
        <w:rPr>
          <w:rFonts w:asciiTheme="minorHAnsi" w:hAnsiTheme="minorHAnsi" w:cstheme="minorHAnsi"/>
          <w:noProof/>
        </w:rPr>
        <w:t>Table 5-1.</w:t>
      </w:r>
      <w:r>
        <w:rPr>
          <w:rFonts w:asciiTheme="minorHAnsi" w:eastAsiaTheme="minorEastAsia" w:hAnsiTheme="minorHAnsi" w:cstheme="minorBidi"/>
          <w:noProof/>
          <w:kern w:val="2"/>
          <w:szCs w:val="22"/>
          <w14:ligatures w14:val="standardContextual"/>
        </w:rPr>
        <w:tab/>
      </w:r>
      <w:r w:rsidRPr="000852A6">
        <w:rPr>
          <w:rFonts w:asciiTheme="minorHAnsi" w:hAnsiTheme="minorHAnsi" w:cstheme="minorHAnsi"/>
          <w:noProof/>
        </w:rPr>
        <w:t>Contract Data Requirements List</w:t>
      </w:r>
      <w:r>
        <w:rPr>
          <w:noProof/>
        </w:rPr>
        <w:tab/>
      </w:r>
      <w:r>
        <w:rPr>
          <w:noProof/>
        </w:rPr>
        <w:fldChar w:fldCharType="begin"/>
      </w:r>
      <w:r>
        <w:rPr>
          <w:noProof/>
        </w:rPr>
        <w:instrText xml:space="preserve"> PAGEREF _Toc153097017 \h </w:instrText>
      </w:r>
      <w:r>
        <w:rPr>
          <w:noProof/>
        </w:rPr>
      </w:r>
      <w:r>
        <w:rPr>
          <w:noProof/>
        </w:rPr>
        <w:fldChar w:fldCharType="separate"/>
      </w:r>
      <w:r w:rsidR="00B60335">
        <w:rPr>
          <w:noProof/>
        </w:rPr>
        <w:t>20</w:t>
      </w:r>
      <w:r>
        <w:rPr>
          <w:noProof/>
        </w:rPr>
        <w:fldChar w:fldCharType="end"/>
      </w:r>
    </w:p>
    <w:p w14:paraId="7ABDED7C" w14:textId="65AAD7E7" w:rsidR="00102430" w:rsidRDefault="00102430">
      <w:pPr>
        <w:pStyle w:val="TableofFigures"/>
        <w:tabs>
          <w:tab w:val="left" w:pos="2160"/>
          <w:tab w:val="right" w:leader="dot" w:pos="9710"/>
        </w:tabs>
        <w:rPr>
          <w:rFonts w:asciiTheme="minorHAnsi" w:eastAsiaTheme="minorEastAsia" w:hAnsiTheme="minorHAnsi" w:cstheme="minorBidi"/>
          <w:noProof/>
          <w:kern w:val="2"/>
          <w:szCs w:val="22"/>
          <w14:ligatures w14:val="standardContextual"/>
        </w:rPr>
      </w:pPr>
      <w:r w:rsidRPr="000852A6">
        <w:rPr>
          <w:rFonts w:asciiTheme="minorHAnsi" w:hAnsiTheme="minorHAnsi" w:cstheme="minorHAnsi"/>
          <w:noProof/>
        </w:rPr>
        <w:t>Table 6-1</w:t>
      </w:r>
      <w:r>
        <w:rPr>
          <w:rFonts w:asciiTheme="minorHAnsi" w:eastAsiaTheme="minorEastAsia" w:hAnsiTheme="minorHAnsi" w:cstheme="minorBidi"/>
          <w:noProof/>
          <w:kern w:val="2"/>
          <w:szCs w:val="22"/>
          <w14:ligatures w14:val="standardContextual"/>
        </w:rPr>
        <w:tab/>
      </w:r>
      <w:r w:rsidRPr="000852A6">
        <w:rPr>
          <w:rFonts w:asciiTheme="minorHAnsi" w:hAnsiTheme="minorHAnsi" w:cstheme="minorHAnsi"/>
          <w:noProof/>
        </w:rPr>
        <w:t>Acronyms and Definitions</w:t>
      </w:r>
      <w:r>
        <w:rPr>
          <w:noProof/>
        </w:rPr>
        <w:tab/>
      </w:r>
      <w:r>
        <w:rPr>
          <w:noProof/>
        </w:rPr>
        <w:fldChar w:fldCharType="begin"/>
      </w:r>
      <w:r>
        <w:rPr>
          <w:noProof/>
        </w:rPr>
        <w:instrText xml:space="preserve"> PAGEREF _Toc153097018 \h </w:instrText>
      </w:r>
      <w:r>
        <w:rPr>
          <w:noProof/>
        </w:rPr>
      </w:r>
      <w:r>
        <w:rPr>
          <w:noProof/>
        </w:rPr>
        <w:fldChar w:fldCharType="separate"/>
      </w:r>
      <w:r w:rsidR="00B60335">
        <w:rPr>
          <w:noProof/>
        </w:rPr>
        <w:t>21</w:t>
      </w:r>
      <w:r>
        <w:rPr>
          <w:noProof/>
        </w:rPr>
        <w:fldChar w:fldCharType="end"/>
      </w:r>
    </w:p>
    <w:p w14:paraId="411E9475" w14:textId="634CB930" w:rsidR="00713901" w:rsidRPr="00102430" w:rsidRDefault="00BA4450" w:rsidP="00713901">
      <w:pPr>
        <w:pStyle w:val="TableofFigures"/>
        <w:rPr>
          <w:rFonts w:asciiTheme="minorHAnsi" w:hAnsiTheme="minorHAnsi" w:cstheme="minorHAnsi"/>
        </w:rPr>
      </w:pPr>
      <w:r w:rsidRPr="00102430">
        <w:rPr>
          <w:rFonts w:asciiTheme="minorHAnsi" w:hAnsiTheme="minorHAnsi" w:cstheme="minorHAnsi"/>
        </w:rPr>
        <w:fldChar w:fldCharType="end"/>
      </w:r>
    </w:p>
    <w:p w14:paraId="4D322179" w14:textId="77777777" w:rsidR="00EF6CFD" w:rsidRPr="00102430" w:rsidRDefault="00EF6CFD" w:rsidP="00EF6CFD">
      <w:pPr>
        <w:pStyle w:val="Heading1"/>
        <w:rPr>
          <w:rFonts w:asciiTheme="minorHAnsi" w:hAnsiTheme="minorHAnsi" w:cstheme="minorHAnsi"/>
        </w:rPr>
      </w:pPr>
      <w:bookmarkStart w:id="3" w:name="_Toc188760002"/>
      <w:bookmarkStart w:id="4" w:name="_Toc153096965"/>
      <w:r w:rsidRPr="00102430">
        <w:rPr>
          <w:rFonts w:asciiTheme="minorHAnsi" w:hAnsiTheme="minorHAnsi" w:cstheme="minorHAnsi"/>
        </w:rPr>
        <w:lastRenderedPageBreak/>
        <w:t>Introduction</w:t>
      </w:r>
      <w:bookmarkEnd w:id="3"/>
      <w:bookmarkEnd w:id="4"/>
    </w:p>
    <w:p w14:paraId="17F0C8E9" w14:textId="77777777" w:rsidR="00EF6CFD" w:rsidRPr="00102430" w:rsidRDefault="00EF6CFD" w:rsidP="00A046BD">
      <w:pPr>
        <w:pStyle w:val="Heading2"/>
        <w:rPr>
          <w:rFonts w:asciiTheme="minorHAnsi" w:hAnsiTheme="minorHAnsi" w:cstheme="minorHAnsi"/>
        </w:rPr>
      </w:pPr>
      <w:bookmarkStart w:id="5" w:name="_Toc188760003"/>
      <w:bookmarkStart w:id="6" w:name="_Ref151976900"/>
      <w:bookmarkStart w:id="7" w:name="_Toc153096966"/>
      <w:r w:rsidRPr="00102430">
        <w:rPr>
          <w:rFonts w:asciiTheme="minorHAnsi" w:hAnsiTheme="minorHAnsi" w:cstheme="minorHAnsi"/>
        </w:rPr>
        <w:t>Scope</w:t>
      </w:r>
      <w:bookmarkEnd w:id="5"/>
      <w:bookmarkEnd w:id="6"/>
      <w:bookmarkEnd w:id="7"/>
    </w:p>
    <w:p w14:paraId="783A569A" w14:textId="384B2765" w:rsidR="00554604" w:rsidRPr="00102430" w:rsidRDefault="00554604" w:rsidP="00EF6CFD">
      <w:pPr>
        <w:pStyle w:val="text"/>
        <w:rPr>
          <w:rFonts w:asciiTheme="minorHAnsi" w:hAnsiTheme="minorHAnsi" w:cstheme="minorHAnsi"/>
        </w:rPr>
      </w:pPr>
      <w:r w:rsidRPr="00102430">
        <w:rPr>
          <w:rFonts w:asciiTheme="minorHAnsi" w:hAnsiTheme="minorHAnsi" w:cstheme="minorHAnsi"/>
        </w:rPr>
        <w:t>This Statement of Work (SOW) defines the scope of work necessary to develop, build, test and demonstrate a prototype for an autonomous underwater vehicle (AUV) with the following capabilities.</w:t>
      </w:r>
    </w:p>
    <w:p w14:paraId="48B8996C" w14:textId="726DD664" w:rsidR="00554604" w:rsidRPr="00102430" w:rsidRDefault="00554604" w:rsidP="000C1F42">
      <w:pPr>
        <w:pStyle w:val="text"/>
        <w:numPr>
          <w:ilvl w:val="0"/>
          <w:numId w:val="28"/>
        </w:numPr>
        <w:spacing w:after="120"/>
        <w:rPr>
          <w:rFonts w:asciiTheme="minorHAnsi" w:hAnsiTheme="minorHAnsi" w:cstheme="minorHAnsi"/>
        </w:rPr>
      </w:pPr>
      <w:r w:rsidRPr="00102430">
        <w:rPr>
          <w:rFonts w:asciiTheme="minorHAnsi" w:hAnsiTheme="minorHAnsi" w:cstheme="minorHAnsi"/>
        </w:rPr>
        <w:t>Surveillance and reconnaissance, e.g. identification of underwater mines and other subsurface weapons.</w:t>
      </w:r>
    </w:p>
    <w:p w14:paraId="733E5BDE" w14:textId="6501019C" w:rsidR="00554604" w:rsidRPr="00102430" w:rsidRDefault="00554604" w:rsidP="000C1F42">
      <w:pPr>
        <w:pStyle w:val="text"/>
        <w:numPr>
          <w:ilvl w:val="0"/>
          <w:numId w:val="28"/>
        </w:numPr>
        <w:spacing w:after="120"/>
        <w:rPr>
          <w:rFonts w:asciiTheme="minorHAnsi" w:hAnsiTheme="minorHAnsi" w:cstheme="minorHAnsi"/>
        </w:rPr>
      </w:pPr>
      <w:r w:rsidRPr="00102430">
        <w:rPr>
          <w:rFonts w:asciiTheme="minorHAnsi" w:hAnsiTheme="minorHAnsi" w:cstheme="minorHAnsi"/>
        </w:rPr>
        <w:t>Recovery of reusable underwater targets, test torpedoes, etc.</w:t>
      </w:r>
    </w:p>
    <w:p w14:paraId="755DCE7E" w14:textId="2120CFD1" w:rsidR="00554604" w:rsidRPr="00102430" w:rsidRDefault="00554604" w:rsidP="00282C57">
      <w:pPr>
        <w:pStyle w:val="text"/>
        <w:numPr>
          <w:ilvl w:val="0"/>
          <w:numId w:val="28"/>
        </w:numPr>
        <w:rPr>
          <w:rFonts w:asciiTheme="minorHAnsi" w:hAnsiTheme="minorHAnsi" w:cstheme="minorHAnsi"/>
        </w:rPr>
      </w:pPr>
      <w:r w:rsidRPr="00102430">
        <w:rPr>
          <w:rFonts w:asciiTheme="minorHAnsi" w:hAnsiTheme="minorHAnsi" w:cstheme="minorHAnsi"/>
        </w:rPr>
        <w:t>Manipulative abilities sufficient to attach recovery lines to objects.</w:t>
      </w:r>
    </w:p>
    <w:p w14:paraId="2E9A1DBE" w14:textId="3A8A8DE2" w:rsidR="003C5425" w:rsidRPr="00102430" w:rsidRDefault="003C5425" w:rsidP="00A046BD">
      <w:pPr>
        <w:pStyle w:val="Heading2"/>
        <w:rPr>
          <w:rFonts w:asciiTheme="minorHAnsi" w:hAnsiTheme="minorHAnsi" w:cstheme="minorHAnsi"/>
        </w:rPr>
      </w:pPr>
      <w:bookmarkStart w:id="8" w:name="_Toc188760004"/>
      <w:bookmarkStart w:id="9" w:name="_Toc153096967"/>
      <w:r w:rsidRPr="00102430">
        <w:rPr>
          <w:rFonts w:asciiTheme="minorHAnsi" w:hAnsiTheme="minorHAnsi" w:cstheme="minorHAnsi"/>
        </w:rPr>
        <w:t>Background</w:t>
      </w:r>
      <w:bookmarkEnd w:id="9"/>
    </w:p>
    <w:p w14:paraId="7A769652" w14:textId="79C8C953" w:rsidR="003C5425" w:rsidRPr="00102430" w:rsidRDefault="003C5425" w:rsidP="003C5425">
      <w:pPr>
        <w:pStyle w:val="text"/>
        <w:rPr>
          <w:rFonts w:asciiTheme="minorHAnsi" w:hAnsiTheme="minorHAnsi" w:cstheme="minorHAnsi"/>
        </w:rPr>
      </w:pPr>
      <w:r w:rsidRPr="00102430">
        <w:rPr>
          <w:rFonts w:asciiTheme="minorHAnsi" w:hAnsiTheme="minorHAnsi" w:cstheme="minorHAnsi"/>
        </w:rPr>
        <w:t xml:space="preserve">The tasks associated with the AUV to be developed are being performed by dolphins trained by the Department of the Navy. The use of dolphins is to be phased out over the next three years, resulting in a gap in capabilities, to be filled by the AUV. </w:t>
      </w:r>
      <w:r w:rsidR="00F44EFD" w:rsidRPr="00102430">
        <w:rPr>
          <w:rFonts w:asciiTheme="minorHAnsi" w:hAnsiTheme="minorHAnsi" w:cstheme="minorHAnsi"/>
        </w:rPr>
        <w:t>The CONTRACTOR shall develop and demonstrate a prototype AUV to meet the requirements specified in the associated Space and Naval Warfare Systems Command (SPAWAR) contract</w:t>
      </w:r>
      <w:r w:rsidR="0069194D" w:rsidRPr="00102430">
        <w:rPr>
          <w:rFonts w:asciiTheme="minorHAnsi" w:hAnsiTheme="minorHAnsi" w:cstheme="minorHAnsi"/>
        </w:rPr>
        <w:t xml:space="preserve"> </w:t>
      </w:r>
      <w:r w:rsidR="0069194D" w:rsidRPr="00102430">
        <w:rPr>
          <w:rFonts w:asciiTheme="minorHAnsi" w:hAnsiTheme="minorHAnsi" w:cstheme="minorHAnsi"/>
          <w:sz w:val="20"/>
        </w:rPr>
        <w:t>645_667-M16-A1A</w:t>
      </w:r>
      <w:r w:rsidR="00F44EFD" w:rsidRPr="00102430">
        <w:rPr>
          <w:rFonts w:asciiTheme="minorHAnsi" w:hAnsiTheme="minorHAnsi" w:cstheme="minorHAnsi"/>
        </w:rPr>
        <w:t>.</w:t>
      </w:r>
      <w:r w:rsidR="009629B7" w:rsidRPr="00102430">
        <w:rPr>
          <w:rFonts w:asciiTheme="minorHAnsi" w:hAnsiTheme="minorHAnsi" w:cstheme="minorHAnsi"/>
        </w:rPr>
        <w:t xml:space="preserve"> The AUV shall designed to operate autonomously, with manual control via ultra-high frequency (UHF) communication while on the surface, and low frequency (LF) communication while submerged.</w:t>
      </w:r>
    </w:p>
    <w:p w14:paraId="58D0F388" w14:textId="34B5696C" w:rsidR="00EF6CFD" w:rsidRPr="00102430" w:rsidRDefault="00EF6CFD" w:rsidP="00A046BD">
      <w:pPr>
        <w:pStyle w:val="Heading2"/>
        <w:rPr>
          <w:rFonts w:asciiTheme="minorHAnsi" w:hAnsiTheme="minorHAnsi" w:cstheme="minorHAnsi"/>
        </w:rPr>
      </w:pPr>
      <w:bookmarkStart w:id="10" w:name="_Toc153096968"/>
      <w:r w:rsidRPr="00102430">
        <w:rPr>
          <w:rFonts w:asciiTheme="minorHAnsi" w:hAnsiTheme="minorHAnsi" w:cstheme="minorHAnsi"/>
        </w:rPr>
        <w:t>Period of Performance</w:t>
      </w:r>
      <w:bookmarkEnd w:id="8"/>
      <w:bookmarkEnd w:id="10"/>
    </w:p>
    <w:p w14:paraId="631B8072" w14:textId="03F293E9" w:rsidR="00EF6CFD" w:rsidRPr="00102430" w:rsidRDefault="00EF6CFD" w:rsidP="00EF6CFD">
      <w:pPr>
        <w:pStyle w:val="text"/>
        <w:rPr>
          <w:rFonts w:asciiTheme="minorHAnsi" w:hAnsiTheme="minorHAnsi" w:cstheme="minorHAnsi"/>
        </w:rPr>
      </w:pPr>
      <w:r w:rsidRPr="00102430">
        <w:rPr>
          <w:rFonts w:asciiTheme="minorHAnsi" w:hAnsiTheme="minorHAnsi" w:cstheme="minorHAnsi"/>
        </w:rPr>
        <w:t xml:space="preserve">The </w:t>
      </w:r>
      <w:r w:rsidR="00724557" w:rsidRPr="00102430">
        <w:rPr>
          <w:rFonts w:asciiTheme="minorHAnsi" w:hAnsiTheme="minorHAnsi" w:cstheme="minorHAnsi"/>
        </w:rPr>
        <w:t xml:space="preserve">period of performance </w:t>
      </w:r>
      <w:r w:rsidR="0069194D" w:rsidRPr="00102430">
        <w:rPr>
          <w:rFonts w:asciiTheme="minorHAnsi" w:hAnsiTheme="minorHAnsi" w:cstheme="minorHAnsi"/>
        </w:rPr>
        <w:t xml:space="preserve">(PoP) </w:t>
      </w:r>
      <w:r w:rsidR="00724557" w:rsidRPr="00102430">
        <w:rPr>
          <w:rFonts w:asciiTheme="minorHAnsi" w:hAnsiTheme="minorHAnsi" w:cstheme="minorHAnsi"/>
        </w:rPr>
        <w:t xml:space="preserve">will be </w:t>
      </w:r>
      <w:r w:rsidR="0069194D" w:rsidRPr="00102430">
        <w:rPr>
          <w:rFonts w:asciiTheme="minorHAnsi" w:hAnsiTheme="minorHAnsi" w:cstheme="minorHAnsi"/>
        </w:rPr>
        <w:t>a maximum</w:t>
      </w:r>
      <w:r w:rsidR="00282C57" w:rsidRPr="00102430">
        <w:rPr>
          <w:rFonts w:asciiTheme="minorHAnsi" w:hAnsiTheme="minorHAnsi" w:cstheme="minorHAnsi"/>
        </w:rPr>
        <w:t>1</w:t>
      </w:r>
      <w:r w:rsidR="0069194D" w:rsidRPr="00102430">
        <w:rPr>
          <w:rFonts w:asciiTheme="minorHAnsi" w:hAnsiTheme="minorHAnsi" w:cstheme="minorHAnsi"/>
        </w:rPr>
        <w:t>8</w:t>
      </w:r>
      <w:r w:rsidR="00282C57" w:rsidRPr="00102430">
        <w:rPr>
          <w:rFonts w:asciiTheme="minorHAnsi" w:hAnsiTheme="minorHAnsi" w:cstheme="minorHAnsi"/>
        </w:rPr>
        <w:t xml:space="preserve"> months</w:t>
      </w:r>
      <w:r w:rsidR="0069194D" w:rsidRPr="00102430">
        <w:rPr>
          <w:rFonts w:asciiTheme="minorHAnsi" w:hAnsiTheme="minorHAnsi" w:cstheme="minorHAnsi"/>
        </w:rPr>
        <w:t xml:space="preserve"> </w:t>
      </w:r>
      <w:r w:rsidR="00282C57" w:rsidRPr="00102430">
        <w:rPr>
          <w:rFonts w:asciiTheme="minorHAnsi" w:hAnsiTheme="minorHAnsi" w:cstheme="minorHAnsi"/>
        </w:rPr>
        <w:t>after receipt of order (ARO)</w:t>
      </w:r>
      <w:r w:rsidR="0069194D" w:rsidRPr="00102430">
        <w:rPr>
          <w:rFonts w:asciiTheme="minorHAnsi" w:hAnsiTheme="minorHAnsi" w:cstheme="minorHAnsi"/>
        </w:rPr>
        <w:t>, with an objective PoP of 12 months</w:t>
      </w:r>
      <w:r w:rsidR="000E06EB" w:rsidRPr="00102430">
        <w:rPr>
          <w:rFonts w:asciiTheme="minorHAnsi" w:hAnsiTheme="minorHAnsi" w:cstheme="minorHAnsi"/>
        </w:rPr>
        <w:t>.</w:t>
      </w:r>
    </w:p>
    <w:p w14:paraId="081EECB2" w14:textId="77777777" w:rsidR="00EF6CFD" w:rsidRPr="00102430" w:rsidRDefault="00EF6CFD" w:rsidP="00EF6CFD">
      <w:pPr>
        <w:pStyle w:val="Heading1"/>
        <w:rPr>
          <w:rFonts w:asciiTheme="minorHAnsi" w:hAnsiTheme="minorHAnsi" w:cstheme="minorHAnsi"/>
        </w:rPr>
      </w:pPr>
      <w:bookmarkStart w:id="11" w:name="_Toc188760008"/>
      <w:bookmarkStart w:id="12" w:name="_Toc153096969"/>
      <w:r w:rsidRPr="00102430">
        <w:rPr>
          <w:rFonts w:asciiTheme="minorHAnsi" w:hAnsiTheme="minorHAnsi" w:cstheme="minorHAnsi"/>
        </w:rPr>
        <w:lastRenderedPageBreak/>
        <w:t>Applicable Documents</w:t>
      </w:r>
      <w:bookmarkEnd w:id="11"/>
      <w:bookmarkEnd w:id="12"/>
    </w:p>
    <w:p w14:paraId="256B176C" w14:textId="5F6FDE43" w:rsidR="00EF6CFD" w:rsidRPr="00102430" w:rsidRDefault="00EF6CFD" w:rsidP="007B0CC6">
      <w:pPr>
        <w:pStyle w:val="text"/>
        <w:rPr>
          <w:rFonts w:asciiTheme="minorHAnsi" w:hAnsiTheme="minorHAnsi" w:cstheme="minorHAnsi"/>
        </w:rPr>
      </w:pPr>
      <w:r w:rsidRPr="00102430">
        <w:rPr>
          <w:rFonts w:asciiTheme="minorHAnsi" w:hAnsiTheme="minorHAnsi" w:cstheme="minorHAnsi"/>
        </w:rPr>
        <w:t>The following documents form a part of this SOW to the ex</w:t>
      </w:r>
      <w:r w:rsidR="00100E79" w:rsidRPr="00102430">
        <w:rPr>
          <w:rFonts w:asciiTheme="minorHAnsi" w:hAnsiTheme="minorHAnsi" w:cstheme="minorHAnsi"/>
        </w:rPr>
        <w:t>tent specified herein.</w:t>
      </w:r>
      <w:r w:rsidR="00B9088D" w:rsidRPr="00102430">
        <w:rPr>
          <w:rFonts w:asciiTheme="minorHAnsi" w:hAnsiTheme="minorHAnsi" w:cstheme="minorHAnsi"/>
        </w:rPr>
        <w:t xml:space="preserve"> </w:t>
      </w:r>
      <w:r w:rsidR="00100E79" w:rsidRPr="00102430">
        <w:rPr>
          <w:rFonts w:asciiTheme="minorHAnsi" w:hAnsiTheme="minorHAnsi" w:cstheme="minorHAnsi"/>
        </w:rPr>
        <w:t xml:space="preserve">In the </w:t>
      </w:r>
      <w:r w:rsidRPr="00102430">
        <w:rPr>
          <w:rFonts w:asciiTheme="minorHAnsi" w:hAnsiTheme="minorHAnsi" w:cstheme="minorHAnsi"/>
        </w:rPr>
        <w:t xml:space="preserve">event of a conflict between the documents specified below and the content of </w:t>
      </w:r>
      <w:r w:rsidR="0014208A" w:rsidRPr="00102430">
        <w:rPr>
          <w:rFonts w:asciiTheme="minorHAnsi" w:hAnsiTheme="minorHAnsi" w:cstheme="minorHAnsi"/>
        </w:rPr>
        <w:t>the SOW</w:t>
      </w:r>
      <w:r w:rsidRPr="00102430">
        <w:rPr>
          <w:rFonts w:asciiTheme="minorHAnsi" w:hAnsiTheme="minorHAnsi" w:cstheme="minorHAnsi"/>
        </w:rPr>
        <w:t xml:space="preserve">, the SOW </w:t>
      </w:r>
      <w:r w:rsidR="00BD7F46" w:rsidRPr="00102430">
        <w:rPr>
          <w:rFonts w:asciiTheme="minorHAnsi" w:hAnsiTheme="minorHAnsi" w:cstheme="minorHAnsi"/>
        </w:rPr>
        <w:t>shall</w:t>
      </w:r>
      <w:r w:rsidRPr="00102430">
        <w:rPr>
          <w:rFonts w:asciiTheme="minorHAnsi" w:hAnsiTheme="minorHAnsi" w:cstheme="minorHAnsi"/>
        </w:rPr>
        <w:t xml:space="preserve"> take precedence.</w:t>
      </w:r>
      <w:r w:rsidR="00B9088D" w:rsidRPr="00102430">
        <w:rPr>
          <w:rFonts w:asciiTheme="minorHAnsi" w:hAnsiTheme="minorHAnsi" w:cstheme="minorHAnsi"/>
        </w:rPr>
        <w:t xml:space="preserve"> </w:t>
      </w:r>
      <w:r w:rsidRPr="00102430">
        <w:rPr>
          <w:rFonts w:asciiTheme="minorHAnsi" w:hAnsiTheme="minorHAnsi" w:cstheme="minorHAnsi"/>
        </w:rPr>
        <w:t xml:space="preserve">In all cases, </w:t>
      </w:r>
      <w:r w:rsidR="0069194D" w:rsidRPr="00102430">
        <w:rPr>
          <w:rFonts w:asciiTheme="minorHAnsi" w:hAnsiTheme="minorHAnsi" w:cstheme="minorHAnsi"/>
        </w:rPr>
        <w:t>SPAWAR</w:t>
      </w:r>
      <w:r w:rsidRPr="00102430">
        <w:rPr>
          <w:rFonts w:asciiTheme="minorHAnsi" w:hAnsiTheme="minorHAnsi" w:cstheme="minorHAnsi"/>
        </w:rPr>
        <w:t xml:space="preserve"> shall be notified of any conflicts.</w:t>
      </w:r>
      <w:r w:rsidR="00B9088D" w:rsidRPr="00102430">
        <w:rPr>
          <w:rFonts w:asciiTheme="minorHAnsi" w:hAnsiTheme="minorHAnsi" w:cstheme="minorHAnsi"/>
        </w:rPr>
        <w:t xml:space="preserve"> </w:t>
      </w:r>
      <w:r w:rsidRPr="00102430">
        <w:rPr>
          <w:rFonts w:asciiTheme="minorHAnsi" w:hAnsiTheme="minorHAnsi" w:cstheme="minorHAnsi"/>
        </w:rPr>
        <w:t>Nothing in this document, however, supersedes applicable law and regulations unless a specific exemption has been obtained and incorporated as part of the contract.</w:t>
      </w:r>
      <w:r w:rsidR="00B9088D" w:rsidRPr="00102430">
        <w:rPr>
          <w:rFonts w:asciiTheme="minorHAnsi" w:hAnsiTheme="minorHAnsi" w:cstheme="minorHAnsi"/>
        </w:rPr>
        <w:t xml:space="preserve"> </w:t>
      </w:r>
      <w:r w:rsidRPr="00102430">
        <w:rPr>
          <w:rFonts w:asciiTheme="minorHAnsi" w:hAnsiTheme="minorHAnsi" w:cstheme="minorHAnsi"/>
        </w:rPr>
        <w:t xml:space="preserve">The following documents of the most recent </w:t>
      </w:r>
      <w:r w:rsidR="004B746B" w:rsidRPr="00102430">
        <w:rPr>
          <w:rFonts w:asciiTheme="minorHAnsi" w:hAnsiTheme="minorHAnsi" w:cstheme="minorHAnsi"/>
        </w:rPr>
        <w:t xml:space="preserve">released </w:t>
      </w:r>
      <w:r w:rsidRPr="00102430">
        <w:rPr>
          <w:rFonts w:asciiTheme="minorHAnsi" w:hAnsiTheme="minorHAnsi" w:cstheme="minorHAnsi"/>
        </w:rPr>
        <w:t>issue at the time of the award form</w:t>
      </w:r>
      <w:r w:rsidR="0014208A" w:rsidRPr="00102430">
        <w:rPr>
          <w:rFonts w:asciiTheme="minorHAnsi" w:hAnsiTheme="minorHAnsi" w:cstheme="minorHAnsi"/>
        </w:rPr>
        <w:t xml:space="preserve"> </w:t>
      </w:r>
      <w:r w:rsidRPr="00102430">
        <w:rPr>
          <w:rFonts w:asciiTheme="minorHAnsi" w:hAnsiTheme="minorHAnsi" w:cstheme="minorHAnsi"/>
        </w:rPr>
        <w:t>a part of this SOW to the exten</w:t>
      </w:r>
      <w:r w:rsidR="00100E79" w:rsidRPr="00102430">
        <w:rPr>
          <w:rFonts w:asciiTheme="minorHAnsi" w:hAnsiTheme="minorHAnsi" w:cstheme="minorHAnsi"/>
        </w:rPr>
        <w:t>t</w:t>
      </w:r>
      <w:r w:rsidRPr="00102430">
        <w:rPr>
          <w:rFonts w:asciiTheme="minorHAnsi" w:hAnsiTheme="minorHAnsi" w:cstheme="minorHAnsi"/>
        </w:rPr>
        <w:t xml:space="preserve"> specified herein. </w:t>
      </w:r>
    </w:p>
    <w:p w14:paraId="186E4AE6" w14:textId="420BA6A9" w:rsidR="00EF6CFD" w:rsidRPr="00102430" w:rsidRDefault="0069194D" w:rsidP="00A046BD">
      <w:pPr>
        <w:pStyle w:val="Heading2"/>
        <w:rPr>
          <w:rFonts w:asciiTheme="minorHAnsi" w:hAnsiTheme="minorHAnsi" w:cstheme="minorHAnsi"/>
        </w:rPr>
      </w:pPr>
      <w:bookmarkStart w:id="13" w:name="_Toc188760009"/>
      <w:bookmarkStart w:id="14" w:name="_Toc153096970"/>
      <w:r w:rsidRPr="00102430">
        <w:rPr>
          <w:rFonts w:asciiTheme="minorHAnsi" w:hAnsiTheme="minorHAnsi" w:cstheme="minorHAnsi"/>
        </w:rPr>
        <w:t>C</w:t>
      </w:r>
      <w:r w:rsidR="00EF6CFD" w:rsidRPr="00102430">
        <w:rPr>
          <w:rFonts w:asciiTheme="minorHAnsi" w:hAnsiTheme="minorHAnsi" w:cstheme="minorHAnsi"/>
        </w:rPr>
        <w:t>ontract Documents</w:t>
      </w:r>
      <w:bookmarkEnd w:id="13"/>
      <w:bookmarkEnd w:id="14"/>
    </w:p>
    <w:p w14:paraId="1A03C3D8" w14:textId="723564FA" w:rsidR="00100E79" w:rsidRPr="00102430" w:rsidRDefault="00BA4450" w:rsidP="00BA4450">
      <w:pPr>
        <w:pStyle w:val="TableCaption0"/>
        <w:rPr>
          <w:rFonts w:asciiTheme="minorHAnsi" w:hAnsiTheme="minorHAnsi" w:cstheme="minorHAnsi"/>
        </w:rPr>
      </w:pPr>
      <w:bookmarkStart w:id="15" w:name="_Toc153097014"/>
      <w:r w:rsidRPr="00102430">
        <w:rPr>
          <w:rFonts w:asciiTheme="minorHAnsi" w:hAnsiTheme="minorHAnsi" w:cstheme="minorHAnsi"/>
        </w:rPr>
        <w:t>Table 2-1</w:t>
      </w:r>
      <w:r w:rsidRPr="00102430">
        <w:rPr>
          <w:rFonts w:asciiTheme="minorHAnsi" w:hAnsiTheme="minorHAnsi" w:cstheme="minorHAnsi"/>
        </w:rPr>
        <w:tab/>
      </w:r>
      <w:r w:rsidR="0069194D" w:rsidRPr="00102430">
        <w:rPr>
          <w:rFonts w:asciiTheme="minorHAnsi" w:hAnsiTheme="minorHAnsi" w:cstheme="minorHAnsi"/>
        </w:rPr>
        <w:t>C</w:t>
      </w:r>
      <w:r w:rsidRPr="00102430">
        <w:rPr>
          <w:rFonts w:asciiTheme="minorHAnsi" w:hAnsiTheme="minorHAnsi" w:cstheme="minorHAnsi"/>
        </w:rPr>
        <w:t>ontract Documents</w:t>
      </w:r>
      <w:bookmarkEnd w:id="15"/>
    </w:p>
    <w:tbl>
      <w:tblPr>
        <w:tblW w:w="72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2"/>
        <w:gridCol w:w="5187"/>
      </w:tblGrid>
      <w:tr w:rsidR="00BA4450" w:rsidRPr="00102430" w14:paraId="7DEC04FA" w14:textId="77777777" w:rsidTr="00BA4450">
        <w:trPr>
          <w:cantSplit/>
          <w:trHeight w:val="287"/>
          <w:jc w:val="center"/>
        </w:trPr>
        <w:tc>
          <w:tcPr>
            <w:tcW w:w="2102" w:type="dxa"/>
            <w:shd w:val="clear" w:color="auto" w:fill="9CC2E5"/>
            <w:vAlign w:val="center"/>
          </w:tcPr>
          <w:p w14:paraId="011D677A" w14:textId="77777777" w:rsidR="00BA4450" w:rsidRPr="00102430" w:rsidRDefault="00BA4450" w:rsidP="003803D0">
            <w:pPr>
              <w:spacing w:before="60" w:after="60"/>
              <w:rPr>
                <w:rFonts w:asciiTheme="minorHAnsi" w:hAnsiTheme="minorHAnsi" w:cstheme="minorHAnsi"/>
                <w:b/>
                <w:sz w:val="20"/>
              </w:rPr>
            </w:pPr>
            <w:r w:rsidRPr="00102430">
              <w:rPr>
                <w:rFonts w:asciiTheme="minorHAnsi" w:hAnsiTheme="minorHAnsi" w:cstheme="minorHAnsi"/>
                <w:b/>
                <w:sz w:val="20"/>
              </w:rPr>
              <w:t>Document Number</w:t>
            </w:r>
          </w:p>
        </w:tc>
        <w:tc>
          <w:tcPr>
            <w:tcW w:w="5187" w:type="dxa"/>
            <w:shd w:val="clear" w:color="auto" w:fill="9CC2E5"/>
            <w:vAlign w:val="center"/>
          </w:tcPr>
          <w:p w14:paraId="60176E36" w14:textId="77777777" w:rsidR="00BA4450" w:rsidRPr="00102430" w:rsidRDefault="00BA4450" w:rsidP="003803D0">
            <w:pPr>
              <w:spacing w:before="60" w:after="60"/>
              <w:rPr>
                <w:rFonts w:asciiTheme="minorHAnsi" w:hAnsiTheme="minorHAnsi" w:cstheme="minorHAnsi"/>
                <w:b/>
                <w:sz w:val="20"/>
              </w:rPr>
            </w:pPr>
            <w:r w:rsidRPr="00102430">
              <w:rPr>
                <w:rFonts w:asciiTheme="minorHAnsi" w:hAnsiTheme="minorHAnsi" w:cstheme="minorHAnsi"/>
                <w:b/>
                <w:sz w:val="20"/>
              </w:rPr>
              <w:t xml:space="preserve">Title </w:t>
            </w:r>
          </w:p>
        </w:tc>
      </w:tr>
      <w:tr w:rsidR="00BA4450" w:rsidRPr="00102430" w14:paraId="5596C1EB" w14:textId="77777777" w:rsidTr="003803D0">
        <w:trPr>
          <w:cantSplit/>
          <w:trHeight w:val="134"/>
          <w:jc w:val="center"/>
        </w:trPr>
        <w:tc>
          <w:tcPr>
            <w:tcW w:w="2102" w:type="dxa"/>
            <w:shd w:val="clear" w:color="auto" w:fill="auto"/>
            <w:vAlign w:val="center"/>
          </w:tcPr>
          <w:p w14:paraId="6287DDAF" w14:textId="6F1EF83F" w:rsidR="00BA4450" w:rsidRPr="00102430" w:rsidRDefault="0069194D" w:rsidP="003803D0">
            <w:pPr>
              <w:spacing w:before="60" w:after="60"/>
              <w:rPr>
                <w:rFonts w:asciiTheme="minorHAnsi" w:hAnsiTheme="minorHAnsi" w:cstheme="minorHAnsi"/>
                <w:sz w:val="20"/>
              </w:rPr>
            </w:pPr>
            <w:r w:rsidRPr="00102430">
              <w:rPr>
                <w:rFonts w:asciiTheme="minorHAnsi" w:hAnsiTheme="minorHAnsi" w:cstheme="minorHAnsi"/>
                <w:sz w:val="20"/>
              </w:rPr>
              <w:t>645_667-M16-A1A</w:t>
            </w:r>
          </w:p>
        </w:tc>
        <w:tc>
          <w:tcPr>
            <w:tcW w:w="5187" w:type="dxa"/>
            <w:shd w:val="clear" w:color="auto" w:fill="auto"/>
            <w:vAlign w:val="center"/>
          </w:tcPr>
          <w:p w14:paraId="11506DF3" w14:textId="3863F74A" w:rsidR="00BA4450" w:rsidRPr="00102430" w:rsidRDefault="0069194D" w:rsidP="003803D0">
            <w:pPr>
              <w:spacing w:before="60" w:after="60"/>
              <w:rPr>
                <w:rFonts w:asciiTheme="minorHAnsi" w:hAnsiTheme="minorHAnsi" w:cstheme="minorHAnsi"/>
                <w:sz w:val="20"/>
              </w:rPr>
            </w:pPr>
            <w:r w:rsidRPr="00102430">
              <w:rPr>
                <w:rFonts w:asciiTheme="minorHAnsi" w:hAnsiTheme="minorHAnsi" w:cstheme="minorHAnsi"/>
                <w:sz w:val="20"/>
              </w:rPr>
              <w:t>Autonomous Underwater Vehicle (AUV) Prototype</w:t>
            </w:r>
          </w:p>
        </w:tc>
      </w:tr>
    </w:tbl>
    <w:p w14:paraId="568D0A34" w14:textId="563EB668" w:rsidR="00EF6CFD" w:rsidRPr="00102430" w:rsidRDefault="005C0E88" w:rsidP="00EF6CFD">
      <w:pPr>
        <w:pStyle w:val="Heading1"/>
        <w:rPr>
          <w:rFonts w:asciiTheme="minorHAnsi" w:hAnsiTheme="minorHAnsi" w:cstheme="minorHAnsi"/>
        </w:rPr>
      </w:pPr>
      <w:bookmarkStart w:id="16" w:name="_Toc153096971"/>
      <w:r w:rsidRPr="00102430">
        <w:rPr>
          <w:rFonts w:asciiTheme="minorHAnsi" w:hAnsiTheme="minorHAnsi" w:cstheme="minorHAnsi"/>
        </w:rPr>
        <w:lastRenderedPageBreak/>
        <w:t>Program</w:t>
      </w:r>
      <w:r w:rsidR="007356CE" w:rsidRPr="00102430">
        <w:rPr>
          <w:rFonts w:asciiTheme="minorHAnsi" w:hAnsiTheme="minorHAnsi" w:cstheme="minorHAnsi"/>
        </w:rPr>
        <w:t xml:space="preserve"> Tasks</w:t>
      </w:r>
      <w:bookmarkEnd w:id="16"/>
    </w:p>
    <w:p w14:paraId="7BCD49CC" w14:textId="65F873A6" w:rsidR="00EF6CFD" w:rsidRPr="00102430" w:rsidRDefault="00EF6CFD" w:rsidP="002224C2">
      <w:pPr>
        <w:pStyle w:val="StyletexttxAfter12pt"/>
        <w:rPr>
          <w:rFonts w:asciiTheme="minorHAnsi" w:hAnsiTheme="minorHAnsi" w:cstheme="minorHAnsi"/>
        </w:rPr>
      </w:pPr>
      <w:r w:rsidRPr="00102430">
        <w:rPr>
          <w:rFonts w:asciiTheme="minorHAnsi" w:hAnsiTheme="minorHAnsi" w:cstheme="minorHAnsi"/>
        </w:rPr>
        <w:t xml:space="preserve">The </w:t>
      </w:r>
      <w:r w:rsidR="00831EB4" w:rsidRPr="00102430">
        <w:rPr>
          <w:rFonts w:asciiTheme="minorHAnsi" w:hAnsiTheme="minorHAnsi" w:cstheme="minorHAnsi"/>
        </w:rPr>
        <w:t>CONTRACTOR</w:t>
      </w:r>
      <w:r w:rsidRPr="00102430">
        <w:rPr>
          <w:rFonts w:asciiTheme="minorHAnsi" w:hAnsiTheme="minorHAnsi" w:cstheme="minorHAnsi"/>
        </w:rPr>
        <w:t xml:space="preserve"> shall provide all necessary labor, materials, and facilities required to perform the work described by this SOW and to meet </w:t>
      </w:r>
      <w:r w:rsidR="00C07B37" w:rsidRPr="00102430">
        <w:rPr>
          <w:rFonts w:asciiTheme="minorHAnsi" w:hAnsiTheme="minorHAnsi" w:cstheme="minorHAnsi"/>
        </w:rPr>
        <w:t>all</w:t>
      </w:r>
      <w:r w:rsidR="00D57D92" w:rsidRPr="00102430">
        <w:rPr>
          <w:rFonts w:asciiTheme="minorHAnsi" w:hAnsiTheme="minorHAnsi" w:cstheme="minorHAnsi"/>
        </w:rPr>
        <w:t xml:space="preserve"> </w:t>
      </w:r>
      <w:r w:rsidRPr="00102430">
        <w:rPr>
          <w:rFonts w:asciiTheme="minorHAnsi" w:hAnsiTheme="minorHAnsi" w:cstheme="minorHAnsi"/>
        </w:rPr>
        <w:t>delivery requirements</w:t>
      </w:r>
      <w:r w:rsidR="00DA717A" w:rsidRPr="00102430">
        <w:rPr>
          <w:rFonts w:asciiTheme="minorHAnsi" w:hAnsiTheme="minorHAnsi" w:cstheme="minorHAnsi"/>
        </w:rPr>
        <w:t xml:space="preserve"> </w:t>
      </w:r>
      <w:r w:rsidR="005944B6" w:rsidRPr="00102430">
        <w:rPr>
          <w:rFonts w:asciiTheme="minorHAnsi" w:hAnsiTheme="minorHAnsi" w:cstheme="minorHAnsi"/>
        </w:rPr>
        <w:t xml:space="preserve">and the terms </w:t>
      </w:r>
      <w:r w:rsidRPr="00102430">
        <w:rPr>
          <w:rFonts w:asciiTheme="minorHAnsi" w:hAnsiTheme="minorHAnsi" w:cstheme="minorHAnsi"/>
        </w:rPr>
        <w:t xml:space="preserve">of </w:t>
      </w:r>
      <w:r w:rsidR="005944B6" w:rsidRPr="00102430">
        <w:rPr>
          <w:rFonts w:asciiTheme="minorHAnsi" w:hAnsiTheme="minorHAnsi" w:cstheme="minorHAnsi"/>
        </w:rPr>
        <w:t>the related</w:t>
      </w:r>
      <w:r w:rsidRPr="00102430">
        <w:rPr>
          <w:rFonts w:asciiTheme="minorHAnsi" w:hAnsiTheme="minorHAnsi" w:cstheme="minorHAnsi"/>
        </w:rPr>
        <w:t xml:space="preserve"> contract. </w:t>
      </w:r>
    </w:p>
    <w:p w14:paraId="0D95204E" w14:textId="33DF594B" w:rsidR="00EC44F0" w:rsidRPr="00102430" w:rsidRDefault="005C0E88" w:rsidP="00EC44F0">
      <w:pPr>
        <w:pStyle w:val="Heading2"/>
        <w:rPr>
          <w:rFonts w:asciiTheme="minorHAnsi" w:hAnsiTheme="minorHAnsi" w:cstheme="minorHAnsi"/>
        </w:rPr>
      </w:pPr>
      <w:bookmarkStart w:id="17" w:name="_Toc188760012"/>
      <w:bookmarkStart w:id="18" w:name="_Toc153096972"/>
      <w:r w:rsidRPr="00102430">
        <w:rPr>
          <w:rFonts w:asciiTheme="minorHAnsi" w:hAnsiTheme="minorHAnsi" w:cstheme="minorHAnsi"/>
        </w:rPr>
        <w:t xml:space="preserve">Program </w:t>
      </w:r>
      <w:r w:rsidR="00EC44F0" w:rsidRPr="00102430">
        <w:rPr>
          <w:rFonts w:asciiTheme="minorHAnsi" w:hAnsiTheme="minorHAnsi" w:cstheme="minorHAnsi"/>
        </w:rPr>
        <w:t xml:space="preserve">Management </w:t>
      </w:r>
      <w:r w:rsidRPr="00102430">
        <w:rPr>
          <w:rFonts w:asciiTheme="minorHAnsi" w:hAnsiTheme="minorHAnsi" w:cstheme="minorHAnsi"/>
        </w:rPr>
        <w:t>and Control</w:t>
      </w:r>
      <w:bookmarkEnd w:id="18"/>
    </w:p>
    <w:p w14:paraId="3FB15AE5" w14:textId="77777777" w:rsidR="00604DC4" w:rsidRPr="00102430" w:rsidRDefault="00604DC4" w:rsidP="00604DC4">
      <w:pPr>
        <w:pStyle w:val="Heading3"/>
        <w:tabs>
          <w:tab w:val="clear" w:pos="720"/>
        </w:tabs>
        <w:ind w:left="1080" w:hanging="1080"/>
        <w:rPr>
          <w:rFonts w:asciiTheme="minorHAnsi" w:hAnsiTheme="minorHAnsi" w:cstheme="minorHAnsi"/>
        </w:rPr>
      </w:pPr>
      <w:bookmarkStart w:id="19" w:name="_Toc153096973"/>
      <w:bookmarkEnd w:id="17"/>
      <w:r w:rsidRPr="00102430">
        <w:rPr>
          <w:rFonts w:asciiTheme="minorHAnsi" w:hAnsiTheme="minorHAnsi" w:cstheme="minorHAnsi"/>
        </w:rPr>
        <w:t>Monthly Status Review</w:t>
      </w:r>
      <w:bookmarkEnd w:id="19"/>
    </w:p>
    <w:p w14:paraId="11F8EABF" w14:textId="4057ECDE" w:rsidR="00604DC4" w:rsidRPr="00102430" w:rsidRDefault="00604DC4" w:rsidP="00604DC4">
      <w:pPr>
        <w:pStyle w:val="text"/>
        <w:rPr>
          <w:rFonts w:asciiTheme="minorHAnsi" w:hAnsiTheme="minorHAnsi" w:cstheme="minorHAnsi"/>
        </w:rPr>
      </w:pPr>
      <w:r w:rsidRPr="00102430">
        <w:rPr>
          <w:rFonts w:asciiTheme="minorHAnsi" w:hAnsiTheme="minorHAnsi" w:cstheme="minorHAnsi"/>
        </w:rPr>
        <w:t xml:space="preserve">The </w:t>
      </w:r>
      <w:r w:rsidR="005C0E88" w:rsidRPr="00102430">
        <w:rPr>
          <w:rFonts w:asciiTheme="minorHAnsi" w:hAnsiTheme="minorHAnsi" w:cstheme="minorHAnsi"/>
        </w:rPr>
        <w:t>CONTRACTOR</w:t>
      </w:r>
      <w:r w:rsidRPr="00102430">
        <w:rPr>
          <w:rFonts w:asciiTheme="minorHAnsi" w:hAnsiTheme="minorHAnsi" w:cstheme="minorHAnsi"/>
        </w:rPr>
        <w:t xml:space="preserve"> and S</w:t>
      </w:r>
      <w:r w:rsidR="005C0E88" w:rsidRPr="00102430">
        <w:rPr>
          <w:rFonts w:asciiTheme="minorHAnsi" w:hAnsiTheme="minorHAnsi" w:cstheme="minorHAnsi"/>
        </w:rPr>
        <w:t>PAWA</w:t>
      </w:r>
      <w:r w:rsidRPr="00102430">
        <w:rPr>
          <w:rFonts w:asciiTheme="minorHAnsi" w:hAnsiTheme="minorHAnsi" w:cstheme="minorHAnsi"/>
        </w:rPr>
        <w:t xml:space="preserve">R shall conduct a monthly review. The dates for the </w:t>
      </w:r>
      <w:r w:rsidR="005C0E88" w:rsidRPr="00102430">
        <w:rPr>
          <w:rFonts w:asciiTheme="minorHAnsi" w:hAnsiTheme="minorHAnsi" w:cstheme="minorHAnsi"/>
        </w:rPr>
        <w:t>monthly</w:t>
      </w:r>
      <w:r w:rsidRPr="00102430">
        <w:rPr>
          <w:rFonts w:asciiTheme="minorHAnsi" w:hAnsiTheme="minorHAnsi" w:cstheme="minorHAnsi"/>
        </w:rPr>
        <w:t xml:space="preserve"> reviews </w:t>
      </w:r>
      <w:r w:rsidR="00255C88" w:rsidRPr="00102430">
        <w:rPr>
          <w:rFonts w:asciiTheme="minorHAnsi" w:hAnsiTheme="minorHAnsi" w:cstheme="minorHAnsi"/>
        </w:rPr>
        <w:t>will</w:t>
      </w:r>
      <w:r w:rsidRPr="00102430">
        <w:rPr>
          <w:rFonts w:asciiTheme="minorHAnsi" w:hAnsiTheme="minorHAnsi" w:cstheme="minorHAnsi"/>
        </w:rPr>
        <w:t xml:space="preserve"> be agreed upon by both </w:t>
      </w:r>
      <w:r w:rsidR="005C0E88" w:rsidRPr="00102430">
        <w:rPr>
          <w:rFonts w:asciiTheme="minorHAnsi" w:hAnsiTheme="minorHAnsi" w:cstheme="minorHAnsi"/>
        </w:rPr>
        <w:t>the CONTRACTOR</w:t>
      </w:r>
      <w:r w:rsidRPr="00102430">
        <w:rPr>
          <w:rFonts w:asciiTheme="minorHAnsi" w:hAnsiTheme="minorHAnsi" w:cstheme="minorHAnsi"/>
        </w:rPr>
        <w:t xml:space="preserve"> and S</w:t>
      </w:r>
      <w:r w:rsidR="005C0E88" w:rsidRPr="00102430">
        <w:rPr>
          <w:rFonts w:asciiTheme="minorHAnsi" w:hAnsiTheme="minorHAnsi" w:cstheme="minorHAnsi"/>
        </w:rPr>
        <w:t>PAWA</w:t>
      </w:r>
      <w:r w:rsidRPr="00102430">
        <w:rPr>
          <w:rFonts w:asciiTheme="minorHAnsi" w:hAnsiTheme="minorHAnsi" w:cstheme="minorHAnsi"/>
        </w:rPr>
        <w:t>R a minimum of 14 days prior to the review.</w:t>
      </w:r>
      <w:r w:rsidR="005C0E88" w:rsidRPr="00102430">
        <w:rPr>
          <w:rFonts w:asciiTheme="minorHAnsi" w:hAnsiTheme="minorHAnsi" w:cstheme="minorHAnsi"/>
        </w:rPr>
        <w:t xml:space="preserve"> These reviews may take place at the CONTRACTOR’s facility or virtually at SPAWAR’s discretion.</w:t>
      </w:r>
    </w:p>
    <w:p w14:paraId="155255EA" w14:textId="77777777" w:rsidR="006F0CF1" w:rsidRPr="00102430" w:rsidRDefault="006F0CF1" w:rsidP="006F0CF1">
      <w:pPr>
        <w:pStyle w:val="Heading3"/>
        <w:tabs>
          <w:tab w:val="clear" w:pos="720"/>
        </w:tabs>
        <w:ind w:left="1080" w:hanging="1080"/>
        <w:rPr>
          <w:rFonts w:asciiTheme="minorHAnsi" w:hAnsiTheme="minorHAnsi" w:cstheme="minorHAnsi"/>
        </w:rPr>
      </w:pPr>
      <w:bookmarkStart w:id="20" w:name="_Toc188760020"/>
      <w:bookmarkStart w:id="21" w:name="_Toc153096974"/>
      <w:r w:rsidRPr="00102430">
        <w:rPr>
          <w:rFonts w:asciiTheme="minorHAnsi" w:hAnsiTheme="minorHAnsi" w:cstheme="minorHAnsi"/>
        </w:rPr>
        <w:t>Monthly Status Report</w:t>
      </w:r>
      <w:bookmarkEnd w:id="20"/>
      <w:bookmarkEnd w:id="21"/>
    </w:p>
    <w:p w14:paraId="12B6B226" w14:textId="7BCF37C6" w:rsidR="006F0CF1" w:rsidRPr="00102430" w:rsidRDefault="006F0CF1" w:rsidP="00C63DC4">
      <w:pPr>
        <w:pStyle w:val="text"/>
        <w:spacing w:after="120"/>
        <w:rPr>
          <w:rFonts w:asciiTheme="minorHAnsi" w:hAnsiTheme="minorHAnsi" w:cstheme="minorHAnsi"/>
        </w:rPr>
      </w:pPr>
      <w:r w:rsidRPr="00102430">
        <w:rPr>
          <w:rFonts w:asciiTheme="minorHAnsi" w:hAnsiTheme="minorHAnsi" w:cstheme="minorHAnsi"/>
        </w:rPr>
        <w:t xml:space="preserve">The </w:t>
      </w:r>
      <w:r w:rsidR="005C0E88" w:rsidRPr="00102430">
        <w:rPr>
          <w:rFonts w:asciiTheme="minorHAnsi" w:hAnsiTheme="minorHAnsi" w:cstheme="minorHAnsi"/>
        </w:rPr>
        <w:t>CONTRACTOR</w:t>
      </w:r>
      <w:r w:rsidRPr="00102430">
        <w:rPr>
          <w:rFonts w:asciiTheme="minorHAnsi" w:hAnsiTheme="minorHAnsi" w:cstheme="minorHAnsi"/>
        </w:rPr>
        <w:t xml:space="preserve"> shall submit Monthly Status Reports (MSR) (</w:t>
      </w:r>
      <w:r w:rsidR="00A4714B" w:rsidRPr="00102430">
        <w:rPr>
          <w:rFonts w:asciiTheme="minorHAnsi" w:hAnsiTheme="minorHAnsi" w:cstheme="minorHAnsi"/>
        </w:rPr>
        <w:t>CDRL</w:t>
      </w:r>
      <w:r w:rsidR="003D7110" w:rsidRPr="00102430">
        <w:rPr>
          <w:rFonts w:asciiTheme="minorHAnsi" w:hAnsiTheme="minorHAnsi" w:cstheme="minorHAnsi"/>
        </w:rPr>
        <w:t>-</w:t>
      </w:r>
      <w:r w:rsidRPr="00102430">
        <w:rPr>
          <w:rFonts w:asciiTheme="minorHAnsi" w:hAnsiTheme="minorHAnsi" w:cstheme="minorHAnsi"/>
        </w:rPr>
        <w:t xml:space="preserve">001) by </w:t>
      </w:r>
      <w:r w:rsidR="0045782E" w:rsidRPr="00102430">
        <w:rPr>
          <w:rFonts w:asciiTheme="minorHAnsi" w:hAnsiTheme="minorHAnsi" w:cstheme="minorHAnsi"/>
        </w:rPr>
        <w:t xml:space="preserve">close of business on </w:t>
      </w:r>
      <w:r w:rsidRPr="00102430">
        <w:rPr>
          <w:rFonts w:asciiTheme="minorHAnsi" w:hAnsiTheme="minorHAnsi" w:cstheme="minorHAnsi"/>
        </w:rPr>
        <w:t xml:space="preserve">the fifth working day after the </w:t>
      </w:r>
      <w:r w:rsidR="005C0E88" w:rsidRPr="00102430">
        <w:rPr>
          <w:rFonts w:asciiTheme="minorHAnsi" w:hAnsiTheme="minorHAnsi" w:cstheme="minorHAnsi"/>
        </w:rPr>
        <w:t>CONTRACTOR</w:t>
      </w:r>
      <w:r w:rsidRPr="00102430">
        <w:rPr>
          <w:rFonts w:asciiTheme="minorHAnsi" w:hAnsiTheme="minorHAnsi" w:cstheme="minorHAnsi"/>
        </w:rPr>
        <w:t>’s accounting month end during the period of performance.</w:t>
      </w:r>
      <w:r w:rsidR="00B9088D" w:rsidRPr="00102430">
        <w:rPr>
          <w:rFonts w:asciiTheme="minorHAnsi" w:hAnsiTheme="minorHAnsi" w:cstheme="minorHAnsi"/>
        </w:rPr>
        <w:t xml:space="preserve"> </w:t>
      </w:r>
      <w:r w:rsidR="00215229" w:rsidRPr="00102430">
        <w:rPr>
          <w:rFonts w:asciiTheme="minorHAnsi" w:hAnsiTheme="minorHAnsi" w:cstheme="minorHAnsi"/>
        </w:rPr>
        <w:t xml:space="preserve">The monthly status report shall be </w:t>
      </w:r>
      <w:r w:rsidR="0045782E" w:rsidRPr="00102430">
        <w:rPr>
          <w:rFonts w:asciiTheme="minorHAnsi" w:hAnsiTheme="minorHAnsi" w:cstheme="minorHAnsi"/>
        </w:rPr>
        <w:t xml:space="preserve">electronically </w:t>
      </w:r>
      <w:r w:rsidR="00215229" w:rsidRPr="00102430">
        <w:rPr>
          <w:rFonts w:asciiTheme="minorHAnsi" w:hAnsiTheme="minorHAnsi" w:cstheme="minorHAnsi"/>
        </w:rPr>
        <w:t xml:space="preserve">sent to </w:t>
      </w:r>
      <w:r w:rsidR="005C0E88" w:rsidRPr="00102430">
        <w:rPr>
          <w:rFonts w:asciiTheme="minorHAnsi" w:hAnsiTheme="minorHAnsi" w:cstheme="minorHAnsi"/>
        </w:rPr>
        <w:t>SPAWAR’s Contract Manager (CM) a</w:t>
      </w:r>
      <w:r w:rsidR="0045782E" w:rsidRPr="00102430">
        <w:rPr>
          <w:rFonts w:asciiTheme="minorHAnsi" w:hAnsiTheme="minorHAnsi" w:cstheme="minorHAnsi"/>
        </w:rPr>
        <w:t xml:space="preserve">nd </w:t>
      </w:r>
      <w:r w:rsidR="003803D0" w:rsidRPr="00102430">
        <w:rPr>
          <w:rFonts w:asciiTheme="minorHAnsi" w:hAnsiTheme="minorHAnsi" w:cstheme="minorHAnsi"/>
        </w:rPr>
        <w:t>Technical Lead</w:t>
      </w:r>
      <w:r w:rsidR="00215229" w:rsidRPr="00102430">
        <w:rPr>
          <w:rFonts w:asciiTheme="minorHAnsi" w:hAnsiTheme="minorHAnsi" w:cstheme="minorHAnsi"/>
        </w:rPr>
        <w:t>.</w:t>
      </w:r>
      <w:r w:rsidR="00B9088D" w:rsidRPr="00102430">
        <w:rPr>
          <w:rFonts w:asciiTheme="minorHAnsi" w:hAnsiTheme="minorHAnsi" w:cstheme="minorHAnsi"/>
        </w:rPr>
        <w:t xml:space="preserve"> </w:t>
      </w:r>
      <w:r w:rsidRPr="00102430">
        <w:rPr>
          <w:rFonts w:asciiTheme="minorHAnsi" w:hAnsiTheme="minorHAnsi" w:cstheme="minorHAnsi"/>
        </w:rPr>
        <w:t>Content of the MSR will include the following items at a minimum:</w:t>
      </w:r>
    </w:p>
    <w:p w14:paraId="05DD21DE" w14:textId="75E1760D" w:rsidR="006F0CF1" w:rsidRPr="00102430" w:rsidRDefault="005C0E88" w:rsidP="001E0DFA">
      <w:pPr>
        <w:numPr>
          <w:ilvl w:val="0"/>
          <w:numId w:val="3"/>
        </w:numPr>
        <w:spacing w:before="0" w:after="120"/>
        <w:rPr>
          <w:rFonts w:asciiTheme="minorHAnsi" w:hAnsiTheme="minorHAnsi" w:cstheme="minorHAnsi"/>
        </w:rPr>
      </w:pPr>
      <w:r w:rsidRPr="00102430">
        <w:rPr>
          <w:rFonts w:asciiTheme="minorHAnsi" w:hAnsiTheme="minorHAnsi" w:cstheme="minorHAnsi"/>
        </w:rPr>
        <w:t>C</w:t>
      </w:r>
      <w:r w:rsidR="006F0CF1" w:rsidRPr="00102430">
        <w:rPr>
          <w:rFonts w:asciiTheme="minorHAnsi" w:hAnsiTheme="minorHAnsi" w:cstheme="minorHAnsi"/>
        </w:rPr>
        <w:t>ontract Status Summary</w:t>
      </w:r>
    </w:p>
    <w:p w14:paraId="0F68EEC2" w14:textId="77777777" w:rsidR="006F0CF1" w:rsidRPr="00102430" w:rsidRDefault="006F0CF1" w:rsidP="001E0DFA">
      <w:pPr>
        <w:numPr>
          <w:ilvl w:val="1"/>
          <w:numId w:val="3"/>
        </w:numPr>
        <w:spacing w:before="0" w:after="120"/>
        <w:rPr>
          <w:rFonts w:asciiTheme="minorHAnsi" w:hAnsiTheme="minorHAnsi" w:cstheme="minorHAnsi"/>
        </w:rPr>
      </w:pPr>
      <w:r w:rsidRPr="00102430">
        <w:rPr>
          <w:rFonts w:asciiTheme="minorHAnsi" w:hAnsiTheme="minorHAnsi" w:cstheme="minorHAnsi"/>
        </w:rPr>
        <w:t>Programmatic accomplishments</w:t>
      </w:r>
    </w:p>
    <w:p w14:paraId="479C494A" w14:textId="77777777" w:rsidR="006F0CF1" w:rsidRPr="00102430" w:rsidRDefault="006F0CF1" w:rsidP="001E0DFA">
      <w:pPr>
        <w:numPr>
          <w:ilvl w:val="1"/>
          <w:numId w:val="3"/>
        </w:numPr>
        <w:spacing w:before="0" w:after="120"/>
        <w:rPr>
          <w:rFonts w:asciiTheme="minorHAnsi" w:hAnsiTheme="minorHAnsi" w:cstheme="minorHAnsi"/>
        </w:rPr>
      </w:pPr>
      <w:r w:rsidRPr="00102430">
        <w:rPr>
          <w:rFonts w:asciiTheme="minorHAnsi" w:hAnsiTheme="minorHAnsi" w:cstheme="minorHAnsi"/>
        </w:rPr>
        <w:t>Technical status and accomplishments</w:t>
      </w:r>
    </w:p>
    <w:p w14:paraId="13C463FE" w14:textId="77777777" w:rsidR="006F0CF1" w:rsidRPr="00102430" w:rsidRDefault="006F0CF1" w:rsidP="001E0DFA">
      <w:pPr>
        <w:numPr>
          <w:ilvl w:val="0"/>
          <w:numId w:val="3"/>
        </w:numPr>
        <w:spacing w:before="0" w:after="120"/>
        <w:rPr>
          <w:rFonts w:asciiTheme="minorHAnsi" w:hAnsiTheme="minorHAnsi" w:cstheme="minorHAnsi"/>
        </w:rPr>
      </w:pPr>
      <w:r w:rsidRPr="00102430">
        <w:rPr>
          <w:rFonts w:asciiTheme="minorHAnsi" w:hAnsiTheme="minorHAnsi" w:cstheme="minorHAnsi"/>
        </w:rPr>
        <w:t>Issues &amp; Concerns</w:t>
      </w:r>
    </w:p>
    <w:p w14:paraId="703CCB75" w14:textId="77777777" w:rsidR="006F0CF1" w:rsidRPr="00102430" w:rsidRDefault="006F0CF1" w:rsidP="001E0DFA">
      <w:pPr>
        <w:numPr>
          <w:ilvl w:val="0"/>
          <w:numId w:val="3"/>
        </w:numPr>
        <w:spacing w:before="0" w:after="120"/>
        <w:rPr>
          <w:rFonts w:asciiTheme="minorHAnsi" w:hAnsiTheme="minorHAnsi" w:cstheme="minorHAnsi"/>
        </w:rPr>
      </w:pPr>
      <w:r w:rsidRPr="00102430">
        <w:rPr>
          <w:rFonts w:asciiTheme="minorHAnsi" w:hAnsiTheme="minorHAnsi" w:cstheme="minorHAnsi"/>
        </w:rPr>
        <w:t>Action Item Review/Status</w:t>
      </w:r>
    </w:p>
    <w:p w14:paraId="67562C95" w14:textId="77777777" w:rsidR="006F0CF1" w:rsidRPr="00102430" w:rsidRDefault="006F0CF1" w:rsidP="001E0DFA">
      <w:pPr>
        <w:numPr>
          <w:ilvl w:val="0"/>
          <w:numId w:val="3"/>
        </w:numPr>
        <w:spacing w:before="0" w:after="120"/>
        <w:rPr>
          <w:rFonts w:asciiTheme="minorHAnsi" w:hAnsiTheme="minorHAnsi" w:cstheme="minorHAnsi"/>
        </w:rPr>
      </w:pPr>
      <w:r w:rsidRPr="00102430">
        <w:rPr>
          <w:rFonts w:asciiTheme="minorHAnsi" w:hAnsiTheme="minorHAnsi" w:cstheme="minorHAnsi"/>
        </w:rPr>
        <w:t>Schedule Update</w:t>
      </w:r>
    </w:p>
    <w:p w14:paraId="6FF92B50" w14:textId="45D7BAB6" w:rsidR="006F0CF1" w:rsidRPr="00102430" w:rsidRDefault="00DB3252" w:rsidP="001E0DFA">
      <w:pPr>
        <w:numPr>
          <w:ilvl w:val="0"/>
          <w:numId w:val="3"/>
        </w:numPr>
        <w:spacing w:before="0" w:after="120"/>
        <w:rPr>
          <w:rFonts w:asciiTheme="minorHAnsi" w:hAnsiTheme="minorHAnsi" w:cstheme="minorHAnsi"/>
        </w:rPr>
      </w:pPr>
      <w:r w:rsidRPr="00102430">
        <w:rPr>
          <w:rFonts w:asciiTheme="minorHAnsi" w:hAnsiTheme="minorHAnsi" w:cstheme="minorHAnsi"/>
        </w:rPr>
        <w:t>Identification of</w:t>
      </w:r>
      <w:r w:rsidR="006F0CF1" w:rsidRPr="00102430">
        <w:rPr>
          <w:rFonts w:asciiTheme="minorHAnsi" w:hAnsiTheme="minorHAnsi" w:cstheme="minorHAnsi"/>
        </w:rPr>
        <w:t xml:space="preserve"> Long Lead Materials</w:t>
      </w:r>
      <w:r w:rsidRPr="00102430">
        <w:rPr>
          <w:rFonts w:asciiTheme="minorHAnsi" w:hAnsiTheme="minorHAnsi" w:cstheme="minorHAnsi"/>
        </w:rPr>
        <w:t xml:space="preserve"> </w:t>
      </w:r>
      <w:r w:rsidR="003803D0" w:rsidRPr="00102430">
        <w:rPr>
          <w:rFonts w:asciiTheme="minorHAnsi" w:hAnsiTheme="minorHAnsi" w:cstheme="minorHAnsi"/>
        </w:rPr>
        <w:t xml:space="preserve">necessary to meet </w:t>
      </w:r>
      <w:r w:rsidR="00C27CCC" w:rsidRPr="00102430">
        <w:rPr>
          <w:rFonts w:asciiTheme="minorHAnsi" w:hAnsiTheme="minorHAnsi" w:cstheme="minorHAnsi"/>
        </w:rPr>
        <w:t>prototype demonstration date</w:t>
      </w:r>
    </w:p>
    <w:p w14:paraId="44FF9E70" w14:textId="273AB955" w:rsidR="006F0CF1" w:rsidRPr="00102430" w:rsidRDefault="006F0CF1" w:rsidP="006F0CF1">
      <w:pPr>
        <w:pStyle w:val="Heading3"/>
        <w:tabs>
          <w:tab w:val="clear" w:pos="720"/>
        </w:tabs>
        <w:ind w:left="1080" w:hanging="1080"/>
        <w:rPr>
          <w:rFonts w:asciiTheme="minorHAnsi" w:hAnsiTheme="minorHAnsi" w:cstheme="minorHAnsi"/>
        </w:rPr>
      </w:pPr>
      <w:bookmarkStart w:id="22" w:name="_Toc153096975"/>
      <w:r w:rsidRPr="00102430">
        <w:rPr>
          <w:rFonts w:asciiTheme="minorHAnsi" w:hAnsiTheme="minorHAnsi" w:cstheme="minorHAnsi"/>
        </w:rPr>
        <w:t xml:space="preserve">Program </w:t>
      </w:r>
      <w:r w:rsidR="00C27CCC" w:rsidRPr="00102430">
        <w:rPr>
          <w:rFonts w:asciiTheme="minorHAnsi" w:hAnsiTheme="minorHAnsi" w:cstheme="minorHAnsi"/>
        </w:rPr>
        <w:t>Management</w:t>
      </w:r>
      <w:r w:rsidRPr="00102430">
        <w:rPr>
          <w:rFonts w:asciiTheme="minorHAnsi" w:hAnsiTheme="minorHAnsi" w:cstheme="minorHAnsi"/>
        </w:rPr>
        <w:t xml:space="preserve"> Reviews</w:t>
      </w:r>
      <w:bookmarkEnd w:id="22"/>
    </w:p>
    <w:p w14:paraId="1D6E0AA0" w14:textId="0B396E71" w:rsidR="006F0CF1" w:rsidRPr="00102430" w:rsidRDefault="006F0CF1" w:rsidP="006F0CF1">
      <w:pPr>
        <w:pStyle w:val="text"/>
        <w:rPr>
          <w:rFonts w:asciiTheme="minorHAnsi" w:hAnsiTheme="minorHAnsi" w:cstheme="minorHAnsi"/>
        </w:rPr>
      </w:pPr>
      <w:r w:rsidRPr="00102430">
        <w:rPr>
          <w:rFonts w:asciiTheme="minorHAnsi" w:hAnsiTheme="minorHAnsi" w:cstheme="minorHAnsi"/>
        </w:rPr>
        <w:t xml:space="preserve">The </w:t>
      </w:r>
      <w:r w:rsidR="00C27CCC" w:rsidRPr="00102430">
        <w:rPr>
          <w:rFonts w:asciiTheme="minorHAnsi" w:hAnsiTheme="minorHAnsi" w:cstheme="minorHAnsi"/>
        </w:rPr>
        <w:t>CONTRACTOR</w:t>
      </w:r>
      <w:r w:rsidRPr="00102430">
        <w:rPr>
          <w:rFonts w:asciiTheme="minorHAnsi" w:hAnsiTheme="minorHAnsi" w:cstheme="minorHAnsi"/>
        </w:rPr>
        <w:t xml:space="preserve"> shall hold a Program </w:t>
      </w:r>
      <w:r w:rsidR="00C27CCC" w:rsidRPr="00102430">
        <w:rPr>
          <w:rFonts w:asciiTheme="minorHAnsi" w:hAnsiTheme="minorHAnsi" w:cstheme="minorHAnsi"/>
        </w:rPr>
        <w:t>Management</w:t>
      </w:r>
      <w:r w:rsidRPr="00102430">
        <w:rPr>
          <w:rFonts w:asciiTheme="minorHAnsi" w:hAnsiTheme="minorHAnsi" w:cstheme="minorHAnsi"/>
        </w:rPr>
        <w:t xml:space="preserve"> Review (P</w:t>
      </w:r>
      <w:r w:rsidR="00C27CCC" w:rsidRPr="00102430">
        <w:rPr>
          <w:rFonts w:asciiTheme="minorHAnsi" w:hAnsiTheme="minorHAnsi" w:cstheme="minorHAnsi"/>
        </w:rPr>
        <w:t>M</w:t>
      </w:r>
      <w:r w:rsidRPr="00102430">
        <w:rPr>
          <w:rFonts w:asciiTheme="minorHAnsi" w:hAnsiTheme="minorHAnsi" w:cstheme="minorHAnsi"/>
        </w:rPr>
        <w:t xml:space="preserve">R) meeting with </w:t>
      </w:r>
      <w:r w:rsidR="00C27CCC" w:rsidRPr="00102430">
        <w:rPr>
          <w:rFonts w:asciiTheme="minorHAnsi" w:hAnsiTheme="minorHAnsi" w:cstheme="minorHAnsi"/>
        </w:rPr>
        <w:t>SPAWAR’</w:t>
      </w:r>
      <w:r w:rsidRPr="00102430">
        <w:rPr>
          <w:rFonts w:asciiTheme="minorHAnsi" w:hAnsiTheme="minorHAnsi" w:cstheme="minorHAnsi"/>
        </w:rPr>
        <w:t>s representatives, coinciding with the reviews</w:t>
      </w:r>
      <w:r w:rsidR="00203405" w:rsidRPr="00102430">
        <w:rPr>
          <w:rFonts w:asciiTheme="minorHAnsi" w:hAnsiTheme="minorHAnsi" w:cstheme="minorHAnsi"/>
        </w:rPr>
        <w:t xml:space="preserve"> defined below</w:t>
      </w:r>
      <w:r w:rsidRPr="00102430">
        <w:rPr>
          <w:rFonts w:asciiTheme="minorHAnsi" w:hAnsiTheme="minorHAnsi" w:cstheme="minorHAnsi"/>
        </w:rPr>
        <w:t xml:space="preserve">, to review the progress of the program and discuss technical, status, management status, and </w:t>
      </w:r>
      <w:r w:rsidR="002F2598" w:rsidRPr="00102430">
        <w:rPr>
          <w:rFonts w:asciiTheme="minorHAnsi" w:hAnsiTheme="minorHAnsi" w:cstheme="minorHAnsi"/>
        </w:rPr>
        <w:t xml:space="preserve">discuss </w:t>
      </w:r>
      <w:r w:rsidRPr="00102430">
        <w:rPr>
          <w:rFonts w:asciiTheme="minorHAnsi" w:hAnsiTheme="minorHAnsi" w:cstheme="minorHAnsi"/>
        </w:rPr>
        <w:t>the current monthly status report (MSR).</w:t>
      </w:r>
      <w:r w:rsidR="00B9088D" w:rsidRPr="00102430">
        <w:rPr>
          <w:rFonts w:asciiTheme="minorHAnsi" w:hAnsiTheme="minorHAnsi" w:cstheme="minorHAnsi"/>
        </w:rPr>
        <w:t xml:space="preserve"> </w:t>
      </w:r>
      <w:r w:rsidR="0045782E" w:rsidRPr="00102430">
        <w:rPr>
          <w:rFonts w:asciiTheme="minorHAnsi" w:hAnsiTheme="minorHAnsi" w:cstheme="minorHAnsi"/>
        </w:rPr>
        <w:t xml:space="preserve"> </w:t>
      </w:r>
      <w:r w:rsidRPr="00102430">
        <w:rPr>
          <w:rFonts w:asciiTheme="minorHAnsi" w:hAnsiTheme="minorHAnsi" w:cstheme="minorHAnsi"/>
        </w:rPr>
        <w:t xml:space="preserve">The meetings shall be held at the </w:t>
      </w:r>
      <w:r w:rsidR="00C27CCC" w:rsidRPr="00102430">
        <w:rPr>
          <w:rFonts w:asciiTheme="minorHAnsi" w:hAnsiTheme="minorHAnsi" w:cstheme="minorHAnsi"/>
        </w:rPr>
        <w:t>CONTRACTOR</w:t>
      </w:r>
      <w:r w:rsidRPr="00102430">
        <w:rPr>
          <w:rFonts w:asciiTheme="minorHAnsi" w:hAnsiTheme="minorHAnsi" w:cstheme="minorHAnsi"/>
        </w:rPr>
        <w:t>’s facility</w:t>
      </w:r>
      <w:r w:rsidR="00C27CCC" w:rsidRPr="00102430">
        <w:rPr>
          <w:rFonts w:asciiTheme="minorHAnsi" w:hAnsiTheme="minorHAnsi" w:cstheme="minorHAnsi"/>
        </w:rPr>
        <w:t xml:space="preserve"> or virtually, at SPAWAR’s discretion</w:t>
      </w:r>
      <w:r w:rsidRPr="00102430">
        <w:rPr>
          <w:rFonts w:asciiTheme="minorHAnsi" w:hAnsiTheme="minorHAnsi" w:cstheme="minorHAnsi"/>
        </w:rPr>
        <w:t>.</w:t>
      </w:r>
      <w:r w:rsidR="00B9088D" w:rsidRPr="00102430">
        <w:rPr>
          <w:rFonts w:asciiTheme="minorHAnsi" w:hAnsiTheme="minorHAnsi" w:cstheme="minorHAnsi"/>
        </w:rPr>
        <w:t xml:space="preserve"> </w:t>
      </w:r>
      <w:r w:rsidR="0045782E" w:rsidRPr="00102430">
        <w:rPr>
          <w:rFonts w:asciiTheme="minorHAnsi" w:hAnsiTheme="minorHAnsi" w:cstheme="minorHAnsi"/>
        </w:rPr>
        <w:t xml:space="preserve"> </w:t>
      </w:r>
      <w:r w:rsidRPr="00102430">
        <w:rPr>
          <w:rFonts w:asciiTheme="minorHAnsi" w:hAnsiTheme="minorHAnsi" w:cstheme="minorHAnsi"/>
        </w:rPr>
        <w:t>Program action items shall be agreed upon at the meeting, and the agreements included as part of the monthly program review minutes.</w:t>
      </w:r>
    </w:p>
    <w:p w14:paraId="219A7119" w14:textId="651941D3" w:rsidR="00EC44F0" w:rsidRPr="00102430" w:rsidRDefault="00C27CCC" w:rsidP="00BD4E43">
      <w:pPr>
        <w:pStyle w:val="Heading3"/>
        <w:rPr>
          <w:rFonts w:asciiTheme="minorHAnsi" w:hAnsiTheme="minorHAnsi" w:cstheme="minorHAnsi"/>
        </w:rPr>
      </w:pPr>
      <w:bookmarkStart w:id="23" w:name="_Toc188760021"/>
      <w:bookmarkStart w:id="24" w:name="_Toc188760013"/>
      <w:bookmarkStart w:id="25" w:name="_Toc153096976"/>
      <w:r w:rsidRPr="00102430">
        <w:rPr>
          <w:rFonts w:asciiTheme="minorHAnsi" w:hAnsiTheme="minorHAnsi" w:cstheme="minorHAnsi"/>
        </w:rPr>
        <w:lastRenderedPageBreak/>
        <w:t xml:space="preserve">Integrated </w:t>
      </w:r>
      <w:r w:rsidR="00EC44F0" w:rsidRPr="00102430">
        <w:rPr>
          <w:rFonts w:asciiTheme="minorHAnsi" w:hAnsiTheme="minorHAnsi" w:cstheme="minorHAnsi"/>
        </w:rPr>
        <w:t>Master Schedule</w:t>
      </w:r>
      <w:bookmarkEnd w:id="23"/>
      <w:bookmarkEnd w:id="25"/>
    </w:p>
    <w:p w14:paraId="06EA37DC" w14:textId="2AF60021" w:rsidR="00C27CCC" w:rsidRPr="00102430" w:rsidRDefault="00EC44F0" w:rsidP="00EC44F0">
      <w:pPr>
        <w:pStyle w:val="text"/>
        <w:rPr>
          <w:rFonts w:asciiTheme="minorHAnsi" w:hAnsiTheme="minorHAnsi" w:cstheme="minorHAnsi"/>
        </w:rPr>
      </w:pPr>
      <w:r w:rsidRPr="00102430">
        <w:rPr>
          <w:rFonts w:asciiTheme="minorHAnsi" w:hAnsiTheme="minorHAnsi" w:cstheme="minorHAnsi"/>
        </w:rPr>
        <w:t xml:space="preserve">The </w:t>
      </w:r>
      <w:r w:rsidR="00C27CCC" w:rsidRPr="00102430">
        <w:rPr>
          <w:rFonts w:asciiTheme="minorHAnsi" w:hAnsiTheme="minorHAnsi" w:cstheme="minorHAnsi"/>
        </w:rPr>
        <w:t>CONTRACTOR</w:t>
      </w:r>
      <w:r w:rsidRPr="00102430">
        <w:rPr>
          <w:rFonts w:asciiTheme="minorHAnsi" w:hAnsiTheme="minorHAnsi" w:cstheme="minorHAnsi"/>
        </w:rPr>
        <w:t xml:space="preserve"> shall submit a</w:t>
      </w:r>
      <w:r w:rsidR="00C27CCC" w:rsidRPr="00102430">
        <w:rPr>
          <w:rFonts w:asciiTheme="minorHAnsi" w:hAnsiTheme="minorHAnsi" w:cstheme="minorHAnsi"/>
        </w:rPr>
        <w:t>n integrated master</w:t>
      </w:r>
      <w:r w:rsidRPr="00102430">
        <w:rPr>
          <w:rFonts w:asciiTheme="minorHAnsi" w:hAnsiTheme="minorHAnsi" w:cstheme="minorHAnsi"/>
        </w:rPr>
        <w:t xml:space="preserve"> </w:t>
      </w:r>
      <w:r w:rsidR="005944B6" w:rsidRPr="00102430">
        <w:rPr>
          <w:rFonts w:asciiTheme="minorHAnsi" w:hAnsiTheme="minorHAnsi" w:cstheme="minorHAnsi"/>
        </w:rPr>
        <w:t>s</w:t>
      </w:r>
      <w:r w:rsidRPr="00102430">
        <w:rPr>
          <w:rFonts w:asciiTheme="minorHAnsi" w:hAnsiTheme="minorHAnsi" w:cstheme="minorHAnsi"/>
        </w:rPr>
        <w:t>chedule</w:t>
      </w:r>
      <w:r w:rsidR="00BD7F46" w:rsidRPr="00102430">
        <w:rPr>
          <w:rFonts w:asciiTheme="minorHAnsi" w:hAnsiTheme="minorHAnsi" w:cstheme="minorHAnsi"/>
        </w:rPr>
        <w:t xml:space="preserve"> </w:t>
      </w:r>
      <w:r w:rsidR="00C27CCC" w:rsidRPr="00102430">
        <w:rPr>
          <w:rFonts w:asciiTheme="minorHAnsi" w:hAnsiTheme="minorHAnsi" w:cstheme="minorHAnsi"/>
        </w:rPr>
        <w:t xml:space="preserve">(IMS) </w:t>
      </w:r>
      <w:r w:rsidR="005944B6" w:rsidRPr="00102430">
        <w:rPr>
          <w:rFonts w:asciiTheme="minorHAnsi" w:hAnsiTheme="minorHAnsi" w:cstheme="minorHAnsi"/>
        </w:rPr>
        <w:t>(</w:t>
      </w:r>
      <w:r w:rsidR="00A4714B" w:rsidRPr="00102430">
        <w:rPr>
          <w:rFonts w:asciiTheme="minorHAnsi" w:hAnsiTheme="minorHAnsi" w:cstheme="minorHAnsi"/>
        </w:rPr>
        <w:t>CDRL</w:t>
      </w:r>
      <w:r w:rsidR="005944B6" w:rsidRPr="00102430">
        <w:rPr>
          <w:rFonts w:asciiTheme="minorHAnsi" w:hAnsiTheme="minorHAnsi" w:cstheme="minorHAnsi"/>
        </w:rPr>
        <w:t>-00</w:t>
      </w:r>
      <w:r w:rsidR="006F0CF1" w:rsidRPr="00102430">
        <w:rPr>
          <w:rFonts w:asciiTheme="minorHAnsi" w:hAnsiTheme="minorHAnsi" w:cstheme="minorHAnsi"/>
        </w:rPr>
        <w:t>2</w:t>
      </w:r>
      <w:r w:rsidR="005944B6" w:rsidRPr="00102430">
        <w:rPr>
          <w:rFonts w:asciiTheme="minorHAnsi" w:hAnsiTheme="minorHAnsi" w:cstheme="minorHAnsi"/>
        </w:rPr>
        <w:t xml:space="preserve">) </w:t>
      </w:r>
      <w:r w:rsidR="00BD7F46" w:rsidRPr="00102430">
        <w:rPr>
          <w:rFonts w:asciiTheme="minorHAnsi" w:hAnsiTheme="minorHAnsi" w:cstheme="minorHAnsi"/>
        </w:rPr>
        <w:t xml:space="preserve">for the </w:t>
      </w:r>
      <w:r w:rsidR="00604DC4" w:rsidRPr="00102430">
        <w:rPr>
          <w:rFonts w:asciiTheme="minorHAnsi" w:hAnsiTheme="minorHAnsi" w:cstheme="minorHAnsi"/>
        </w:rPr>
        <w:t xml:space="preserve">duration of </w:t>
      </w:r>
      <w:r w:rsidR="00AA0CF5" w:rsidRPr="00102430">
        <w:rPr>
          <w:rFonts w:asciiTheme="minorHAnsi" w:hAnsiTheme="minorHAnsi" w:cstheme="minorHAnsi"/>
        </w:rPr>
        <w:t>the contract</w:t>
      </w:r>
      <w:r w:rsidR="00604DC4" w:rsidRPr="00102430">
        <w:rPr>
          <w:rFonts w:asciiTheme="minorHAnsi" w:hAnsiTheme="minorHAnsi" w:cstheme="minorHAnsi"/>
        </w:rPr>
        <w:t xml:space="preserve"> phase</w:t>
      </w:r>
      <w:r w:rsidR="00AA0CF5" w:rsidRPr="00102430">
        <w:rPr>
          <w:rFonts w:asciiTheme="minorHAnsi" w:hAnsiTheme="minorHAnsi" w:cstheme="minorHAnsi"/>
        </w:rPr>
        <w:t xml:space="preserve">, as well as a notional schedule for completion of </w:t>
      </w:r>
      <w:r w:rsidR="00C27CCC" w:rsidRPr="00102430">
        <w:rPr>
          <w:rFonts w:asciiTheme="minorHAnsi" w:hAnsiTheme="minorHAnsi" w:cstheme="minorHAnsi"/>
        </w:rPr>
        <w:t>engineering and manufacturing development</w:t>
      </w:r>
      <w:r w:rsidR="00AA0CF5" w:rsidRPr="00102430">
        <w:rPr>
          <w:rFonts w:asciiTheme="minorHAnsi" w:hAnsiTheme="minorHAnsi" w:cstheme="minorHAnsi"/>
        </w:rPr>
        <w:t xml:space="preserve"> </w:t>
      </w:r>
      <w:r w:rsidR="00C27CCC" w:rsidRPr="00102430">
        <w:rPr>
          <w:rFonts w:asciiTheme="minorHAnsi" w:hAnsiTheme="minorHAnsi" w:cstheme="minorHAnsi"/>
        </w:rPr>
        <w:t xml:space="preserve">(EMD) </w:t>
      </w:r>
      <w:r w:rsidR="00AA0CF5" w:rsidRPr="00102430">
        <w:rPr>
          <w:rFonts w:asciiTheme="minorHAnsi" w:hAnsiTheme="minorHAnsi" w:cstheme="minorHAnsi"/>
        </w:rPr>
        <w:t xml:space="preserve">and </w:t>
      </w:r>
      <w:r w:rsidR="00C27CCC" w:rsidRPr="00102430">
        <w:rPr>
          <w:rFonts w:asciiTheme="minorHAnsi" w:hAnsiTheme="minorHAnsi" w:cstheme="minorHAnsi"/>
        </w:rPr>
        <w:t xml:space="preserve">low-rate initial </w:t>
      </w:r>
      <w:r w:rsidR="00AA0CF5" w:rsidRPr="00102430">
        <w:rPr>
          <w:rFonts w:asciiTheme="minorHAnsi" w:hAnsiTheme="minorHAnsi" w:cstheme="minorHAnsi"/>
        </w:rPr>
        <w:t>production</w:t>
      </w:r>
      <w:r w:rsidR="00C27CCC" w:rsidRPr="00102430">
        <w:rPr>
          <w:rFonts w:asciiTheme="minorHAnsi" w:hAnsiTheme="minorHAnsi" w:cstheme="minorHAnsi"/>
        </w:rPr>
        <w:t xml:space="preserve"> (LRIP)</w:t>
      </w:r>
      <w:r w:rsidRPr="00102430">
        <w:rPr>
          <w:rFonts w:asciiTheme="minorHAnsi" w:hAnsiTheme="minorHAnsi" w:cstheme="minorHAnsi"/>
        </w:rPr>
        <w:t>.</w:t>
      </w:r>
      <w:r w:rsidR="00B9088D" w:rsidRPr="00102430">
        <w:rPr>
          <w:rFonts w:asciiTheme="minorHAnsi" w:hAnsiTheme="minorHAnsi" w:cstheme="minorHAnsi"/>
        </w:rPr>
        <w:t xml:space="preserve"> </w:t>
      </w:r>
      <w:r w:rsidR="001C6172" w:rsidRPr="00102430">
        <w:rPr>
          <w:rFonts w:asciiTheme="minorHAnsi" w:hAnsiTheme="minorHAnsi" w:cstheme="minorHAnsi"/>
        </w:rPr>
        <w:t xml:space="preserve"> </w:t>
      </w:r>
      <w:r w:rsidRPr="00102430">
        <w:rPr>
          <w:rFonts w:asciiTheme="minorHAnsi" w:hAnsiTheme="minorHAnsi" w:cstheme="minorHAnsi"/>
        </w:rPr>
        <w:t xml:space="preserve">The schedule shall show how the </w:t>
      </w:r>
      <w:r w:rsidR="00C27CCC" w:rsidRPr="00102430">
        <w:rPr>
          <w:rFonts w:asciiTheme="minorHAnsi" w:hAnsiTheme="minorHAnsi" w:cstheme="minorHAnsi"/>
        </w:rPr>
        <w:t>CONTRACTOR</w:t>
      </w:r>
      <w:r w:rsidRPr="00102430">
        <w:rPr>
          <w:rFonts w:asciiTheme="minorHAnsi" w:hAnsiTheme="minorHAnsi" w:cstheme="minorHAnsi"/>
        </w:rPr>
        <w:t xml:space="preserve"> will meet deliverable</w:t>
      </w:r>
      <w:r w:rsidR="00591470" w:rsidRPr="00102430">
        <w:rPr>
          <w:rFonts w:asciiTheme="minorHAnsi" w:hAnsiTheme="minorHAnsi" w:cstheme="minorHAnsi"/>
        </w:rPr>
        <w:t xml:space="preserve"> dates</w:t>
      </w:r>
      <w:r w:rsidRPr="00102430">
        <w:rPr>
          <w:rFonts w:asciiTheme="minorHAnsi" w:hAnsiTheme="minorHAnsi" w:cstheme="minorHAnsi"/>
        </w:rPr>
        <w:t>, program milestones and risk mitigation milestones.</w:t>
      </w:r>
      <w:r w:rsidR="00B9088D" w:rsidRPr="00102430">
        <w:rPr>
          <w:rFonts w:asciiTheme="minorHAnsi" w:hAnsiTheme="minorHAnsi" w:cstheme="minorHAnsi"/>
        </w:rPr>
        <w:t xml:space="preserve"> </w:t>
      </w:r>
      <w:r w:rsidR="001C6172" w:rsidRPr="00102430">
        <w:rPr>
          <w:rFonts w:asciiTheme="minorHAnsi" w:hAnsiTheme="minorHAnsi" w:cstheme="minorHAnsi"/>
        </w:rPr>
        <w:t xml:space="preserve"> </w:t>
      </w:r>
    </w:p>
    <w:p w14:paraId="3CF17ECF" w14:textId="3B354D7B" w:rsidR="00EC44F0" w:rsidRPr="00102430" w:rsidRDefault="00EC44F0" w:rsidP="00EC44F0">
      <w:pPr>
        <w:pStyle w:val="text"/>
        <w:rPr>
          <w:rFonts w:asciiTheme="minorHAnsi" w:hAnsiTheme="minorHAnsi" w:cstheme="minorHAnsi"/>
        </w:rPr>
      </w:pPr>
      <w:r w:rsidRPr="00102430">
        <w:rPr>
          <w:rFonts w:asciiTheme="minorHAnsi" w:hAnsiTheme="minorHAnsi" w:cstheme="minorHAnsi"/>
        </w:rPr>
        <w:t xml:space="preserve">The schedule status </w:t>
      </w:r>
      <w:r w:rsidR="00BD7F46" w:rsidRPr="00102430">
        <w:rPr>
          <w:rFonts w:asciiTheme="minorHAnsi" w:hAnsiTheme="minorHAnsi" w:cstheme="minorHAnsi"/>
        </w:rPr>
        <w:t>shall</w:t>
      </w:r>
      <w:r w:rsidRPr="00102430">
        <w:rPr>
          <w:rFonts w:asciiTheme="minorHAnsi" w:hAnsiTheme="minorHAnsi" w:cstheme="minorHAnsi"/>
        </w:rPr>
        <w:t xml:space="preserve"> be provided to </w:t>
      </w:r>
      <w:r w:rsidR="00C27CCC" w:rsidRPr="00102430">
        <w:rPr>
          <w:rFonts w:asciiTheme="minorHAnsi" w:hAnsiTheme="minorHAnsi" w:cstheme="minorHAnsi"/>
        </w:rPr>
        <w:t>SPAWAR</w:t>
      </w:r>
      <w:r w:rsidR="00604DC4" w:rsidRPr="00102430">
        <w:rPr>
          <w:rFonts w:asciiTheme="minorHAnsi" w:hAnsiTheme="minorHAnsi" w:cstheme="minorHAnsi"/>
        </w:rPr>
        <w:t>’s</w:t>
      </w:r>
      <w:r w:rsidRPr="00102430">
        <w:rPr>
          <w:rFonts w:asciiTheme="minorHAnsi" w:hAnsiTheme="minorHAnsi" w:cstheme="minorHAnsi"/>
        </w:rPr>
        <w:t xml:space="preserve"> technical representative</w:t>
      </w:r>
      <w:r w:rsidR="00C27CCC" w:rsidRPr="00102430">
        <w:rPr>
          <w:rFonts w:asciiTheme="minorHAnsi" w:hAnsiTheme="minorHAnsi" w:cstheme="minorHAnsi"/>
        </w:rPr>
        <w:t xml:space="preserve"> and </w:t>
      </w:r>
      <w:r w:rsidRPr="00102430">
        <w:rPr>
          <w:rFonts w:asciiTheme="minorHAnsi" w:hAnsiTheme="minorHAnsi" w:cstheme="minorHAnsi"/>
        </w:rPr>
        <w:t xml:space="preserve">CM in conjunction with the monthly status report. </w:t>
      </w:r>
    </w:p>
    <w:p w14:paraId="179AA3EB" w14:textId="77777777" w:rsidR="00EF6CFD" w:rsidRPr="00102430" w:rsidRDefault="00EF6CFD" w:rsidP="00D1372B">
      <w:pPr>
        <w:pStyle w:val="Heading3"/>
        <w:rPr>
          <w:rFonts w:asciiTheme="minorHAnsi" w:hAnsiTheme="minorHAnsi" w:cstheme="minorHAnsi"/>
        </w:rPr>
      </w:pPr>
      <w:bookmarkStart w:id="26" w:name="_Toc188760014"/>
      <w:bookmarkStart w:id="27" w:name="_Toc153096977"/>
      <w:bookmarkEnd w:id="24"/>
      <w:r w:rsidRPr="00102430">
        <w:rPr>
          <w:rFonts w:asciiTheme="minorHAnsi" w:hAnsiTheme="minorHAnsi" w:cstheme="minorHAnsi"/>
        </w:rPr>
        <w:t>Quality Management</w:t>
      </w:r>
      <w:bookmarkEnd w:id="26"/>
      <w:bookmarkEnd w:id="27"/>
    </w:p>
    <w:p w14:paraId="228F243F" w14:textId="7D7631D5" w:rsidR="00EF6CFD" w:rsidRPr="00102430" w:rsidRDefault="00EF6CFD" w:rsidP="004B248D">
      <w:pPr>
        <w:pStyle w:val="text"/>
        <w:rPr>
          <w:rFonts w:asciiTheme="minorHAnsi" w:hAnsiTheme="minorHAnsi" w:cstheme="minorHAnsi"/>
        </w:rPr>
      </w:pPr>
      <w:r w:rsidRPr="00102430">
        <w:rPr>
          <w:rFonts w:asciiTheme="minorHAnsi" w:hAnsiTheme="minorHAnsi" w:cstheme="minorHAnsi"/>
        </w:rPr>
        <w:t xml:space="preserve">The </w:t>
      </w:r>
      <w:r w:rsidR="00C27CCC" w:rsidRPr="00102430">
        <w:rPr>
          <w:rFonts w:asciiTheme="minorHAnsi" w:hAnsiTheme="minorHAnsi" w:cstheme="minorHAnsi"/>
        </w:rPr>
        <w:t>CONTRACTOR</w:t>
      </w:r>
      <w:r w:rsidRPr="00102430">
        <w:rPr>
          <w:rFonts w:asciiTheme="minorHAnsi" w:hAnsiTheme="minorHAnsi" w:cstheme="minorHAnsi"/>
        </w:rPr>
        <w:t xml:space="preserve"> shall plan, implement, and maintain a quality management system</w:t>
      </w:r>
      <w:r w:rsidR="00485EB6" w:rsidRPr="00102430">
        <w:rPr>
          <w:rFonts w:asciiTheme="minorHAnsi" w:hAnsiTheme="minorHAnsi" w:cstheme="minorHAnsi"/>
        </w:rPr>
        <w:t>.</w:t>
      </w:r>
      <w:r w:rsidR="00B9088D" w:rsidRPr="00102430">
        <w:rPr>
          <w:rFonts w:asciiTheme="minorHAnsi" w:hAnsiTheme="minorHAnsi" w:cstheme="minorHAnsi"/>
        </w:rPr>
        <w:t xml:space="preserve"> </w:t>
      </w:r>
      <w:r w:rsidR="006F0CF1" w:rsidRPr="00102430">
        <w:rPr>
          <w:rFonts w:asciiTheme="minorHAnsi" w:hAnsiTheme="minorHAnsi" w:cstheme="minorHAnsi"/>
        </w:rPr>
        <w:t>The quality management program (</w:t>
      </w:r>
      <w:r w:rsidR="00A4714B" w:rsidRPr="00102430">
        <w:rPr>
          <w:rFonts w:asciiTheme="minorHAnsi" w:hAnsiTheme="minorHAnsi" w:cstheme="minorHAnsi"/>
        </w:rPr>
        <w:t>CDRL</w:t>
      </w:r>
      <w:r w:rsidR="006F0CF1" w:rsidRPr="00102430">
        <w:rPr>
          <w:rFonts w:asciiTheme="minorHAnsi" w:hAnsiTheme="minorHAnsi" w:cstheme="minorHAnsi"/>
        </w:rPr>
        <w:t>-0</w:t>
      </w:r>
      <w:r w:rsidR="003D7110" w:rsidRPr="00102430">
        <w:rPr>
          <w:rFonts w:asciiTheme="minorHAnsi" w:hAnsiTheme="minorHAnsi" w:cstheme="minorHAnsi"/>
        </w:rPr>
        <w:t>06</w:t>
      </w:r>
      <w:r w:rsidR="006F0CF1" w:rsidRPr="00102430">
        <w:rPr>
          <w:rFonts w:asciiTheme="minorHAnsi" w:hAnsiTheme="minorHAnsi" w:cstheme="minorHAnsi"/>
        </w:rPr>
        <w:t xml:space="preserve">) shall be described as part of the </w:t>
      </w:r>
      <w:r w:rsidR="00604DC4" w:rsidRPr="00102430">
        <w:rPr>
          <w:rFonts w:asciiTheme="minorHAnsi" w:hAnsiTheme="minorHAnsi" w:cstheme="minorHAnsi"/>
        </w:rPr>
        <w:t>first MSR.</w:t>
      </w:r>
      <w:r w:rsidR="006F0CF1" w:rsidRPr="00102430">
        <w:rPr>
          <w:rFonts w:asciiTheme="minorHAnsi" w:hAnsiTheme="minorHAnsi" w:cstheme="minorHAnsi"/>
        </w:rPr>
        <w:t xml:space="preserve"> </w:t>
      </w:r>
    </w:p>
    <w:p w14:paraId="686E4F5D" w14:textId="77777777" w:rsidR="00EF6CFD" w:rsidRPr="00102430" w:rsidRDefault="00EF6CFD" w:rsidP="00D1372B">
      <w:pPr>
        <w:pStyle w:val="Heading3"/>
        <w:rPr>
          <w:rFonts w:asciiTheme="minorHAnsi" w:hAnsiTheme="minorHAnsi" w:cstheme="minorHAnsi"/>
        </w:rPr>
      </w:pPr>
      <w:bookmarkStart w:id="28" w:name="_Toc188760017"/>
      <w:bookmarkStart w:id="29" w:name="_Toc153096978"/>
      <w:r w:rsidRPr="00102430">
        <w:rPr>
          <w:rFonts w:asciiTheme="minorHAnsi" w:hAnsiTheme="minorHAnsi" w:cstheme="minorHAnsi"/>
        </w:rPr>
        <w:t>Configuration &amp; Data Management</w:t>
      </w:r>
      <w:bookmarkEnd w:id="28"/>
      <w:bookmarkEnd w:id="29"/>
    </w:p>
    <w:p w14:paraId="6AE791C0" w14:textId="47DEE288" w:rsidR="002C1F14" w:rsidRPr="00102430" w:rsidRDefault="00EF6CFD" w:rsidP="004B248D">
      <w:pPr>
        <w:pStyle w:val="text"/>
        <w:rPr>
          <w:rFonts w:asciiTheme="minorHAnsi" w:hAnsiTheme="minorHAnsi" w:cstheme="minorHAnsi"/>
        </w:rPr>
      </w:pPr>
      <w:r w:rsidRPr="00102430">
        <w:rPr>
          <w:rFonts w:asciiTheme="minorHAnsi" w:hAnsiTheme="minorHAnsi" w:cstheme="minorHAnsi"/>
        </w:rPr>
        <w:t xml:space="preserve">The </w:t>
      </w:r>
      <w:r w:rsidR="00C27CCC" w:rsidRPr="00102430">
        <w:rPr>
          <w:rFonts w:asciiTheme="minorHAnsi" w:hAnsiTheme="minorHAnsi" w:cstheme="minorHAnsi"/>
        </w:rPr>
        <w:t>CONTRACTOR</w:t>
      </w:r>
      <w:r w:rsidRPr="00102430">
        <w:rPr>
          <w:rFonts w:asciiTheme="minorHAnsi" w:hAnsiTheme="minorHAnsi" w:cstheme="minorHAnsi"/>
        </w:rPr>
        <w:t xml:space="preserve"> shall maintain a configuration management system for all items required by this SOW that assures the configuration identification, control, status accounting, reporting, and auditing of all deliverable items.</w:t>
      </w:r>
      <w:r w:rsidR="00B9088D" w:rsidRPr="00102430">
        <w:rPr>
          <w:rFonts w:asciiTheme="minorHAnsi" w:hAnsiTheme="minorHAnsi" w:cstheme="minorHAnsi"/>
        </w:rPr>
        <w:t xml:space="preserve"> </w:t>
      </w:r>
      <w:r w:rsidRPr="00102430">
        <w:rPr>
          <w:rFonts w:asciiTheme="minorHAnsi" w:hAnsiTheme="minorHAnsi" w:cstheme="minorHAnsi"/>
        </w:rPr>
        <w:t xml:space="preserve">The </w:t>
      </w:r>
      <w:r w:rsidR="00C27CCC" w:rsidRPr="00102430">
        <w:rPr>
          <w:rFonts w:asciiTheme="minorHAnsi" w:hAnsiTheme="minorHAnsi" w:cstheme="minorHAnsi"/>
        </w:rPr>
        <w:t>CONTRACTOR</w:t>
      </w:r>
      <w:r w:rsidRPr="00102430">
        <w:rPr>
          <w:rFonts w:asciiTheme="minorHAnsi" w:hAnsiTheme="minorHAnsi" w:cstheme="minorHAnsi"/>
        </w:rPr>
        <w:t xml:space="preserve"> shall maintain a configuration management system that adheres to established </w:t>
      </w:r>
      <w:r w:rsidR="00C27CCC" w:rsidRPr="00102430">
        <w:rPr>
          <w:rFonts w:asciiTheme="minorHAnsi" w:hAnsiTheme="minorHAnsi" w:cstheme="minorHAnsi"/>
        </w:rPr>
        <w:t>CONTRACTOR</w:t>
      </w:r>
      <w:r w:rsidRPr="00102430">
        <w:rPr>
          <w:rFonts w:asciiTheme="minorHAnsi" w:hAnsiTheme="minorHAnsi" w:cstheme="minorHAnsi"/>
        </w:rPr>
        <w:t xml:space="preserve"> </w:t>
      </w:r>
      <w:r w:rsidR="00591470" w:rsidRPr="00102430">
        <w:rPr>
          <w:rFonts w:asciiTheme="minorHAnsi" w:hAnsiTheme="minorHAnsi" w:cstheme="minorHAnsi"/>
        </w:rPr>
        <w:t>configuration management</w:t>
      </w:r>
      <w:r w:rsidRPr="00102430">
        <w:rPr>
          <w:rFonts w:asciiTheme="minorHAnsi" w:hAnsiTheme="minorHAnsi" w:cstheme="minorHAnsi"/>
        </w:rPr>
        <w:t xml:space="preserve"> Policies and Procedures </w:t>
      </w:r>
      <w:r w:rsidR="005944B6" w:rsidRPr="00102430">
        <w:rPr>
          <w:rFonts w:asciiTheme="minorHAnsi" w:hAnsiTheme="minorHAnsi" w:cstheme="minorHAnsi"/>
        </w:rPr>
        <w:t xml:space="preserve">provided to </w:t>
      </w:r>
      <w:r w:rsidR="00C27CCC" w:rsidRPr="00102430">
        <w:rPr>
          <w:rFonts w:asciiTheme="minorHAnsi" w:hAnsiTheme="minorHAnsi" w:cstheme="minorHAnsi"/>
        </w:rPr>
        <w:t>SPAWAR</w:t>
      </w:r>
      <w:r w:rsidR="005944B6" w:rsidRPr="00102430">
        <w:rPr>
          <w:rFonts w:asciiTheme="minorHAnsi" w:hAnsiTheme="minorHAnsi" w:cstheme="minorHAnsi"/>
        </w:rPr>
        <w:t xml:space="preserve"> </w:t>
      </w:r>
      <w:r w:rsidRPr="00102430">
        <w:rPr>
          <w:rFonts w:asciiTheme="minorHAnsi" w:hAnsiTheme="minorHAnsi" w:cstheme="minorHAnsi"/>
        </w:rPr>
        <w:t>(</w:t>
      </w:r>
      <w:r w:rsidR="00A4714B" w:rsidRPr="00102430">
        <w:rPr>
          <w:rFonts w:asciiTheme="minorHAnsi" w:hAnsiTheme="minorHAnsi" w:cstheme="minorHAnsi"/>
        </w:rPr>
        <w:t>CDRL</w:t>
      </w:r>
      <w:r w:rsidR="006F0CF1" w:rsidRPr="00102430">
        <w:rPr>
          <w:rFonts w:asciiTheme="minorHAnsi" w:hAnsiTheme="minorHAnsi" w:cstheme="minorHAnsi"/>
        </w:rPr>
        <w:t>-</w:t>
      </w:r>
      <w:r w:rsidRPr="00102430">
        <w:rPr>
          <w:rFonts w:asciiTheme="minorHAnsi" w:hAnsiTheme="minorHAnsi" w:cstheme="minorHAnsi"/>
        </w:rPr>
        <w:t>00</w:t>
      </w:r>
      <w:r w:rsidR="003D7110" w:rsidRPr="00102430">
        <w:rPr>
          <w:rFonts w:asciiTheme="minorHAnsi" w:hAnsiTheme="minorHAnsi" w:cstheme="minorHAnsi"/>
        </w:rPr>
        <w:t>5</w:t>
      </w:r>
      <w:r w:rsidRPr="00102430">
        <w:rPr>
          <w:rFonts w:asciiTheme="minorHAnsi" w:hAnsiTheme="minorHAnsi" w:cstheme="minorHAnsi"/>
        </w:rPr>
        <w:t xml:space="preserve">), and that is subject to </w:t>
      </w:r>
      <w:r w:rsidR="00C27CCC" w:rsidRPr="00102430">
        <w:rPr>
          <w:rFonts w:asciiTheme="minorHAnsi" w:hAnsiTheme="minorHAnsi" w:cstheme="minorHAnsi"/>
        </w:rPr>
        <w:t>SPAWAR’s</w:t>
      </w:r>
      <w:r w:rsidRPr="00102430">
        <w:rPr>
          <w:rFonts w:asciiTheme="minorHAnsi" w:hAnsiTheme="minorHAnsi" w:cstheme="minorHAnsi"/>
        </w:rPr>
        <w:t xml:space="preserve"> review and approval.</w:t>
      </w:r>
      <w:r w:rsidR="00B9088D" w:rsidRPr="00102430">
        <w:rPr>
          <w:rFonts w:asciiTheme="minorHAnsi" w:hAnsiTheme="minorHAnsi" w:cstheme="minorHAnsi"/>
        </w:rPr>
        <w:t xml:space="preserve"> </w:t>
      </w:r>
      <w:r w:rsidRPr="00102430">
        <w:rPr>
          <w:rFonts w:asciiTheme="minorHAnsi" w:hAnsiTheme="minorHAnsi" w:cstheme="minorHAnsi"/>
        </w:rPr>
        <w:t xml:space="preserve">Authorization to proceed with changes to the baseline configuration shall be provided to the </w:t>
      </w:r>
      <w:r w:rsidR="00C27CCC" w:rsidRPr="00102430">
        <w:rPr>
          <w:rFonts w:asciiTheme="minorHAnsi" w:hAnsiTheme="minorHAnsi" w:cstheme="minorHAnsi"/>
        </w:rPr>
        <w:t>CONTRACTOR</w:t>
      </w:r>
      <w:r w:rsidRPr="00102430">
        <w:rPr>
          <w:rFonts w:asciiTheme="minorHAnsi" w:hAnsiTheme="minorHAnsi" w:cstheme="minorHAnsi"/>
        </w:rPr>
        <w:t xml:space="preserve"> by means of appropriate contractual direction prior to change implementation.</w:t>
      </w:r>
      <w:r w:rsidR="00B9088D" w:rsidRPr="00102430">
        <w:rPr>
          <w:rFonts w:asciiTheme="minorHAnsi" w:hAnsiTheme="minorHAnsi" w:cstheme="minorHAnsi"/>
        </w:rPr>
        <w:t xml:space="preserve"> </w:t>
      </w:r>
    </w:p>
    <w:p w14:paraId="50CF7354" w14:textId="77777777" w:rsidR="002C1F14" w:rsidRPr="00102430" w:rsidRDefault="002C1F14" w:rsidP="002C1F14">
      <w:pPr>
        <w:pStyle w:val="Heading3"/>
        <w:rPr>
          <w:rFonts w:asciiTheme="minorHAnsi" w:hAnsiTheme="minorHAnsi" w:cstheme="minorHAnsi"/>
        </w:rPr>
      </w:pPr>
      <w:bookmarkStart w:id="30" w:name="_Toc153096979"/>
      <w:r w:rsidRPr="00102430">
        <w:rPr>
          <w:rFonts w:asciiTheme="minorHAnsi" w:hAnsiTheme="minorHAnsi" w:cstheme="minorHAnsi"/>
        </w:rPr>
        <w:t>Drawings</w:t>
      </w:r>
      <w:bookmarkEnd w:id="30"/>
    </w:p>
    <w:p w14:paraId="41882BAB" w14:textId="7A336A4B" w:rsidR="00EF6CFD" w:rsidRPr="00102430" w:rsidRDefault="00EF6CFD" w:rsidP="004B248D">
      <w:pPr>
        <w:pStyle w:val="text"/>
        <w:rPr>
          <w:rFonts w:asciiTheme="minorHAnsi" w:hAnsiTheme="minorHAnsi" w:cstheme="minorHAnsi"/>
        </w:rPr>
      </w:pPr>
      <w:r w:rsidRPr="00102430">
        <w:rPr>
          <w:rFonts w:asciiTheme="minorHAnsi" w:hAnsiTheme="minorHAnsi" w:cstheme="minorHAnsi"/>
        </w:rPr>
        <w:t xml:space="preserve">The </w:t>
      </w:r>
      <w:r w:rsidR="00C27CCC" w:rsidRPr="00102430">
        <w:rPr>
          <w:rFonts w:asciiTheme="minorHAnsi" w:hAnsiTheme="minorHAnsi" w:cstheme="minorHAnsi"/>
        </w:rPr>
        <w:t>CONTRACTOR</w:t>
      </w:r>
      <w:r w:rsidRPr="00102430">
        <w:rPr>
          <w:rFonts w:asciiTheme="minorHAnsi" w:hAnsiTheme="minorHAnsi" w:cstheme="minorHAnsi"/>
        </w:rPr>
        <w:t xml:space="preserve"> shall provide one (1) legible reproducible set and a soft copy set of all </w:t>
      </w:r>
      <w:r w:rsidR="00C27CCC" w:rsidRPr="00102430">
        <w:rPr>
          <w:rFonts w:asciiTheme="minorHAnsi" w:hAnsiTheme="minorHAnsi" w:cstheme="minorHAnsi"/>
        </w:rPr>
        <w:t>CONTRACTOR</w:t>
      </w:r>
      <w:r w:rsidRPr="00102430">
        <w:rPr>
          <w:rFonts w:asciiTheme="minorHAnsi" w:hAnsiTheme="minorHAnsi" w:cstheme="minorHAnsi"/>
        </w:rPr>
        <w:t xml:space="preserve"> drawings</w:t>
      </w:r>
      <w:r w:rsidR="004B2E2B" w:rsidRPr="00102430">
        <w:rPr>
          <w:rFonts w:asciiTheme="minorHAnsi" w:hAnsiTheme="minorHAnsi" w:cstheme="minorHAnsi"/>
        </w:rPr>
        <w:t xml:space="preserve"> for </w:t>
      </w:r>
      <w:r w:rsidR="00AA0CF5" w:rsidRPr="00102430">
        <w:rPr>
          <w:rFonts w:asciiTheme="minorHAnsi" w:hAnsiTheme="minorHAnsi" w:cstheme="minorHAnsi"/>
        </w:rPr>
        <w:t>any contractual deliverable units (prototypes, brassboards, etc.)</w:t>
      </w:r>
      <w:r w:rsidRPr="00102430">
        <w:rPr>
          <w:rFonts w:asciiTheme="minorHAnsi" w:hAnsiTheme="minorHAnsi" w:cstheme="minorHAnsi"/>
        </w:rPr>
        <w:t xml:space="preserve"> in accordance with any established non-disclosure agreement in effect.</w:t>
      </w:r>
      <w:r w:rsidR="00B9088D" w:rsidRPr="00102430">
        <w:rPr>
          <w:rFonts w:asciiTheme="minorHAnsi" w:hAnsiTheme="minorHAnsi" w:cstheme="minorHAnsi"/>
        </w:rPr>
        <w:t xml:space="preserve"> </w:t>
      </w:r>
      <w:r w:rsidRPr="00102430">
        <w:rPr>
          <w:rFonts w:asciiTheme="minorHAnsi" w:hAnsiTheme="minorHAnsi" w:cstheme="minorHAnsi"/>
        </w:rPr>
        <w:t>Documents shall include all fabrication and assembly drawings and B</w:t>
      </w:r>
      <w:r w:rsidR="00C27CCC" w:rsidRPr="00102430">
        <w:rPr>
          <w:rFonts w:asciiTheme="minorHAnsi" w:hAnsiTheme="minorHAnsi" w:cstheme="minorHAnsi"/>
        </w:rPr>
        <w:t>ill of Materials (B</w:t>
      </w:r>
      <w:r w:rsidRPr="00102430">
        <w:rPr>
          <w:rFonts w:asciiTheme="minorHAnsi" w:hAnsiTheme="minorHAnsi" w:cstheme="minorHAnsi"/>
        </w:rPr>
        <w:t>OMs</w:t>
      </w:r>
      <w:r w:rsidR="00C27CCC" w:rsidRPr="00102430">
        <w:rPr>
          <w:rFonts w:asciiTheme="minorHAnsi" w:hAnsiTheme="minorHAnsi" w:cstheme="minorHAnsi"/>
        </w:rPr>
        <w:t>)</w:t>
      </w:r>
      <w:r w:rsidRPr="00102430">
        <w:rPr>
          <w:rFonts w:asciiTheme="minorHAnsi" w:hAnsiTheme="minorHAnsi" w:cstheme="minorHAnsi"/>
        </w:rPr>
        <w:t>.</w:t>
      </w:r>
    </w:p>
    <w:p w14:paraId="7D215BA3" w14:textId="47170235" w:rsidR="00060019" w:rsidRPr="00102430" w:rsidRDefault="00060019" w:rsidP="00C63DC4">
      <w:pPr>
        <w:pStyle w:val="Heading2"/>
        <w:rPr>
          <w:rFonts w:asciiTheme="minorHAnsi" w:hAnsiTheme="minorHAnsi" w:cstheme="minorHAnsi"/>
        </w:rPr>
      </w:pPr>
      <w:bookmarkStart w:id="31" w:name="_Toc187574357"/>
      <w:bookmarkStart w:id="32" w:name="_Toc188760023"/>
      <w:bookmarkStart w:id="33" w:name="_Toc153096980"/>
      <w:bookmarkEnd w:id="31"/>
      <w:r w:rsidRPr="00102430">
        <w:rPr>
          <w:rFonts w:asciiTheme="minorHAnsi" w:hAnsiTheme="minorHAnsi" w:cstheme="minorHAnsi"/>
        </w:rPr>
        <w:t>Systems Engineering</w:t>
      </w:r>
      <w:bookmarkEnd w:id="33"/>
    </w:p>
    <w:p w14:paraId="538438CE" w14:textId="131CE853" w:rsidR="00060019" w:rsidRPr="00102430" w:rsidRDefault="00060019" w:rsidP="00060019">
      <w:pPr>
        <w:pStyle w:val="Heading3"/>
        <w:rPr>
          <w:rFonts w:asciiTheme="minorHAnsi" w:hAnsiTheme="minorHAnsi" w:cstheme="minorHAnsi"/>
        </w:rPr>
      </w:pPr>
      <w:bookmarkStart w:id="34" w:name="_Toc153096981"/>
      <w:r w:rsidRPr="00102430">
        <w:rPr>
          <w:rFonts w:asciiTheme="minorHAnsi" w:hAnsiTheme="minorHAnsi" w:cstheme="minorHAnsi"/>
        </w:rPr>
        <w:t>Systems Engineering Management Plan (SEMP)</w:t>
      </w:r>
      <w:bookmarkEnd w:id="34"/>
    </w:p>
    <w:p w14:paraId="2010EA0D" w14:textId="16F46E36" w:rsidR="00060019" w:rsidRPr="00102430" w:rsidRDefault="00060019" w:rsidP="00060019">
      <w:pPr>
        <w:pStyle w:val="text"/>
        <w:rPr>
          <w:rFonts w:asciiTheme="minorHAnsi" w:hAnsiTheme="minorHAnsi" w:cstheme="minorHAnsi"/>
        </w:rPr>
      </w:pPr>
      <w:r w:rsidRPr="00102430">
        <w:rPr>
          <w:rFonts w:asciiTheme="minorHAnsi" w:hAnsiTheme="minorHAnsi" w:cstheme="minorHAnsi"/>
        </w:rPr>
        <w:t>The CONTRACTOR shall develop and maintain a Systems Engineering Management Plan to include the following:</w:t>
      </w:r>
    </w:p>
    <w:p w14:paraId="18615F0B" w14:textId="007EBFD8" w:rsidR="00060019" w:rsidRPr="00102430" w:rsidRDefault="00060019" w:rsidP="00060019">
      <w:pPr>
        <w:pStyle w:val="text"/>
        <w:numPr>
          <w:ilvl w:val="0"/>
          <w:numId w:val="36"/>
        </w:numPr>
        <w:rPr>
          <w:rFonts w:asciiTheme="minorHAnsi" w:hAnsiTheme="minorHAnsi" w:cstheme="minorHAnsi"/>
        </w:rPr>
      </w:pPr>
      <w:r w:rsidRPr="00102430">
        <w:rPr>
          <w:rFonts w:asciiTheme="minorHAnsi" w:hAnsiTheme="minorHAnsi" w:cstheme="minorHAnsi"/>
        </w:rPr>
        <w:t>Development team organization</w:t>
      </w:r>
    </w:p>
    <w:p w14:paraId="24D3801D" w14:textId="308198C2" w:rsidR="00060019" w:rsidRPr="00102430" w:rsidRDefault="00060019" w:rsidP="00060019">
      <w:pPr>
        <w:pStyle w:val="text"/>
        <w:numPr>
          <w:ilvl w:val="0"/>
          <w:numId w:val="36"/>
        </w:numPr>
        <w:rPr>
          <w:rFonts w:asciiTheme="minorHAnsi" w:hAnsiTheme="minorHAnsi" w:cstheme="minorHAnsi"/>
        </w:rPr>
      </w:pPr>
      <w:r w:rsidRPr="00102430">
        <w:rPr>
          <w:rFonts w:asciiTheme="minorHAnsi" w:hAnsiTheme="minorHAnsi" w:cstheme="minorHAnsi"/>
        </w:rPr>
        <w:t>Description of Systems Engineering methodology</w:t>
      </w:r>
    </w:p>
    <w:p w14:paraId="5CF24D7E" w14:textId="7FF9571E" w:rsidR="00060019" w:rsidRPr="00102430" w:rsidRDefault="00060019" w:rsidP="00060019">
      <w:pPr>
        <w:pStyle w:val="text"/>
        <w:numPr>
          <w:ilvl w:val="1"/>
          <w:numId w:val="36"/>
        </w:numPr>
        <w:rPr>
          <w:rFonts w:asciiTheme="minorHAnsi" w:hAnsiTheme="minorHAnsi" w:cstheme="minorHAnsi"/>
        </w:rPr>
      </w:pPr>
      <w:r w:rsidRPr="00102430">
        <w:rPr>
          <w:rFonts w:asciiTheme="minorHAnsi" w:hAnsiTheme="minorHAnsi" w:cstheme="minorHAnsi"/>
        </w:rPr>
        <w:t>Configuration management</w:t>
      </w:r>
    </w:p>
    <w:p w14:paraId="02268A8B" w14:textId="698D92F8" w:rsidR="00060019" w:rsidRPr="00102430" w:rsidRDefault="00060019" w:rsidP="00060019">
      <w:pPr>
        <w:pStyle w:val="text"/>
        <w:numPr>
          <w:ilvl w:val="1"/>
          <w:numId w:val="36"/>
        </w:numPr>
        <w:rPr>
          <w:rFonts w:asciiTheme="minorHAnsi" w:hAnsiTheme="minorHAnsi" w:cstheme="minorHAnsi"/>
        </w:rPr>
      </w:pPr>
      <w:r w:rsidRPr="00102430">
        <w:rPr>
          <w:rFonts w:asciiTheme="minorHAnsi" w:hAnsiTheme="minorHAnsi" w:cstheme="minorHAnsi"/>
        </w:rPr>
        <w:lastRenderedPageBreak/>
        <w:t>Verification and validation methods</w:t>
      </w:r>
    </w:p>
    <w:p w14:paraId="40D2A10B" w14:textId="3EA7F63E" w:rsidR="00060019" w:rsidRPr="00102430" w:rsidRDefault="00060019" w:rsidP="00060019">
      <w:pPr>
        <w:pStyle w:val="text"/>
        <w:numPr>
          <w:ilvl w:val="1"/>
          <w:numId w:val="36"/>
        </w:numPr>
        <w:rPr>
          <w:rFonts w:asciiTheme="minorHAnsi" w:hAnsiTheme="minorHAnsi" w:cstheme="minorHAnsi"/>
        </w:rPr>
      </w:pPr>
      <w:r w:rsidRPr="00102430">
        <w:rPr>
          <w:rFonts w:asciiTheme="minorHAnsi" w:hAnsiTheme="minorHAnsi" w:cstheme="minorHAnsi"/>
        </w:rPr>
        <w:t>Hardware and software development methodology</w:t>
      </w:r>
    </w:p>
    <w:p w14:paraId="786EF648" w14:textId="35DD46B2" w:rsidR="00060019" w:rsidRPr="00102430" w:rsidRDefault="00060019" w:rsidP="00060019">
      <w:pPr>
        <w:pStyle w:val="text"/>
        <w:numPr>
          <w:ilvl w:val="1"/>
          <w:numId w:val="36"/>
        </w:numPr>
        <w:rPr>
          <w:rFonts w:asciiTheme="minorHAnsi" w:hAnsiTheme="minorHAnsi" w:cstheme="minorHAnsi"/>
        </w:rPr>
      </w:pPr>
      <w:r w:rsidRPr="00102430">
        <w:rPr>
          <w:rFonts w:asciiTheme="minorHAnsi" w:hAnsiTheme="minorHAnsi" w:cstheme="minorHAnsi"/>
        </w:rPr>
        <w:t>Management of external interfaces</w:t>
      </w:r>
    </w:p>
    <w:p w14:paraId="34433325" w14:textId="55CA0EA9" w:rsidR="00060019" w:rsidRPr="00102430" w:rsidRDefault="00060019" w:rsidP="00060019">
      <w:pPr>
        <w:pStyle w:val="text"/>
        <w:numPr>
          <w:ilvl w:val="0"/>
          <w:numId w:val="36"/>
        </w:numPr>
        <w:rPr>
          <w:rFonts w:asciiTheme="minorHAnsi" w:hAnsiTheme="minorHAnsi" w:cstheme="minorHAnsi"/>
        </w:rPr>
      </w:pPr>
      <w:r w:rsidRPr="00102430">
        <w:rPr>
          <w:rFonts w:asciiTheme="minorHAnsi" w:hAnsiTheme="minorHAnsi" w:cstheme="minorHAnsi"/>
        </w:rPr>
        <w:t>Compliance matrices</w:t>
      </w:r>
    </w:p>
    <w:p w14:paraId="1ED64CDD" w14:textId="2B239FE2" w:rsidR="00060019" w:rsidRPr="00102430" w:rsidRDefault="00060019" w:rsidP="00060019">
      <w:pPr>
        <w:pStyle w:val="Heading3"/>
        <w:rPr>
          <w:rFonts w:asciiTheme="minorHAnsi" w:hAnsiTheme="minorHAnsi" w:cstheme="minorHAnsi"/>
        </w:rPr>
      </w:pPr>
      <w:bookmarkStart w:id="35" w:name="_Toc153096982"/>
      <w:r w:rsidRPr="00102430">
        <w:rPr>
          <w:rFonts w:asciiTheme="minorHAnsi" w:hAnsiTheme="minorHAnsi" w:cstheme="minorHAnsi"/>
        </w:rPr>
        <w:t>Test and Evaluation Management Plan (TEMP)</w:t>
      </w:r>
      <w:bookmarkEnd w:id="35"/>
    </w:p>
    <w:p w14:paraId="36B9C0B5" w14:textId="3F2641CF" w:rsidR="00060019" w:rsidRPr="00102430" w:rsidRDefault="00060019" w:rsidP="00060019">
      <w:pPr>
        <w:pStyle w:val="text"/>
        <w:rPr>
          <w:rFonts w:asciiTheme="minorHAnsi" w:hAnsiTheme="minorHAnsi" w:cstheme="minorHAnsi"/>
        </w:rPr>
      </w:pPr>
      <w:r w:rsidRPr="00102430">
        <w:rPr>
          <w:rFonts w:asciiTheme="minorHAnsi" w:hAnsiTheme="minorHAnsi" w:cstheme="minorHAnsi"/>
        </w:rPr>
        <w:t xml:space="preserve">The CONTRACTOR shall develop and maintain a Test and Evaluation Management Plan </w:t>
      </w:r>
      <w:r w:rsidR="00F45FD0" w:rsidRPr="00102430">
        <w:rPr>
          <w:rFonts w:asciiTheme="minorHAnsi" w:hAnsiTheme="minorHAnsi" w:cstheme="minorHAnsi"/>
        </w:rPr>
        <w:t>to include the following:</w:t>
      </w:r>
    </w:p>
    <w:p w14:paraId="4E24488E" w14:textId="5EE6B37B" w:rsidR="00F45FD0" w:rsidRPr="00102430" w:rsidRDefault="00F45FD0" w:rsidP="00F45FD0">
      <w:pPr>
        <w:pStyle w:val="text"/>
        <w:numPr>
          <w:ilvl w:val="0"/>
          <w:numId w:val="37"/>
        </w:numPr>
        <w:rPr>
          <w:rFonts w:asciiTheme="minorHAnsi" w:hAnsiTheme="minorHAnsi" w:cstheme="minorHAnsi"/>
        </w:rPr>
      </w:pPr>
      <w:r w:rsidRPr="00102430">
        <w:rPr>
          <w:rFonts w:asciiTheme="minorHAnsi" w:hAnsiTheme="minorHAnsi" w:cstheme="minorHAnsi"/>
        </w:rPr>
        <w:t>Identification of test objectives</w:t>
      </w:r>
    </w:p>
    <w:p w14:paraId="7C9A17CC" w14:textId="675B401A" w:rsidR="00F45FD0" w:rsidRPr="00102430" w:rsidRDefault="00F45FD0" w:rsidP="00F45FD0">
      <w:pPr>
        <w:pStyle w:val="text"/>
        <w:numPr>
          <w:ilvl w:val="0"/>
          <w:numId w:val="37"/>
        </w:numPr>
        <w:rPr>
          <w:rFonts w:asciiTheme="minorHAnsi" w:hAnsiTheme="minorHAnsi" w:cstheme="minorHAnsi"/>
        </w:rPr>
      </w:pPr>
      <w:r w:rsidRPr="00102430">
        <w:rPr>
          <w:rFonts w:asciiTheme="minorHAnsi" w:hAnsiTheme="minorHAnsi" w:cstheme="minorHAnsi"/>
        </w:rPr>
        <w:t xml:space="preserve">Identification of test roles and responsibilities </w:t>
      </w:r>
    </w:p>
    <w:p w14:paraId="2B1EE5FA" w14:textId="6B631D1A" w:rsidR="00F45FD0" w:rsidRPr="00102430" w:rsidRDefault="00F45FD0" w:rsidP="00F45FD0">
      <w:pPr>
        <w:pStyle w:val="text"/>
        <w:numPr>
          <w:ilvl w:val="0"/>
          <w:numId w:val="37"/>
        </w:numPr>
        <w:rPr>
          <w:rFonts w:asciiTheme="minorHAnsi" w:hAnsiTheme="minorHAnsi" w:cstheme="minorHAnsi"/>
        </w:rPr>
      </w:pPr>
      <w:r w:rsidRPr="00102430">
        <w:rPr>
          <w:rFonts w:asciiTheme="minorHAnsi" w:hAnsiTheme="minorHAnsi" w:cstheme="minorHAnsi"/>
        </w:rPr>
        <w:t>Identification facility and/or range requirements for the demonstration test</w:t>
      </w:r>
    </w:p>
    <w:p w14:paraId="4BCCC9F5" w14:textId="55834772" w:rsidR="00F45FD0" w:rsidRPr="00102430" w:rsidRDefault="00F45FD0" w:rsidP="00F45FD0">
      <w:pPr>
        <w:pStyle w:val="text"/>
        <w:numPr>
          <w:ilvl w:val="0"/>
          <w:numId w:val="37"/>
        </w:numPr>
        <w:rPr>
          <w:rFonts w:asciiTheme="minorHAnsi" w:hAnsiTheme="minorHAnsi" w:cstheme="minorHAnsi"/>
        </w:rPr>
      </w:pPr>
      <w:r w:rsidRPr="00102430">
        <w:rPr>
          <w:rFonts w:asciiTheme="minorHAnsi" w:hAnsiTheme="minorHAnsi" w:cstheme="minorHAnsi"/>
        </w:rPr>
        <w:t>Description of demonstration test objectives, entrance and exit criteria</w:t>
      </w:r>
    </w:p>
    <w:p w14:paraId="6F2A7E91" w14:textId="44535926" w:rsidR="00F45FD0" w:rsidRPr="00102430" w:rsidRDefault="00F45FD0" w:rsidP="00F45FD0">
      <w:pPr>
        <w:pStyle w:val="text"/>
        <w:numPr>
          <w:ilvl w:val="0"/>
          <w:numId w:val="37"/>
        </w:numPr>
        <w:rPr>
          <w:rFonts w:asciiTheme="minorHAnsi" w:hAnsiTheme="minorHAnsi" w:cstheme="minorHAnsi"/>
        </w:rPr>
      </w:pPr>
      <w:r w:rsidRPr="00102430">
        <w:rPr>
          <w:rFonts w:asciiTheme="minorHAnsi" w:hAnsiTheme="minorHAnsi" w:cstheme="minorHAnsi"/>
        </w:rPr>
        <w:t>Description of data collection requirements</w:t>
      </w:r>
    </w:p>
    <w:p w14:paraId="45E95447" w14:textId="47662B4B" w:rsidR="00F45FD0" w:rsidRPr="00102430" w:rsidRDefault="00F45FD0" w:rsidP="00F45FD0">
      <w:pPr>
        <w:pStyle w:val="Heading3"/>
        <w:rPr>
          <w:rFonts w:asciiTheme="minorHAnsi" w:hAnsiTheme="minorHAnsi" w:cstheme="minorHAnsi"/>
        </w:rPr>
      </w:pPr>
      <w:bookmarkStart w:id="36" w:name="_Ref152507197"/>
      <w:bookmarkStart w:id="37" w:name="_Toc153096983"/>
      <w:r w:rsidRPr="00102430">
        <w:rPr>
          <w:rFonts w:asciiTheme="minorHAnsi" w:hAnsiTheme="minorHAnsi" w:cstheme="minorHAnsi"/>
        </w:rPr>
        <w:t>Configuration Item Requirement Specifications</w:t>
      </w:r>
      <w:bookmarkEnd w:id="36"/>
      <w:bookmarkEnd w:id="37"/>
    </w:p>
    <w:p w14:paraId="176DC476" w14:textId="362B28CD" w:rsidR="00F45FD0" w:rsidRPr="00102430" w:rsidRDefault="00F45FD0" w:rsidP="00F45FD0">
      <w:pPr>
        <w:pStyle w:val="text"/>
        <w:rPr>
          <w:rFonts w:asciiTheme="minorHAnsi" w:hAnsiTheme="minorHAnsi" w:cstheme="minorHAnsi"/>
        </w:rPr>
      </w:pPr>
      <w:r w:rsidRPr="00102430">
        <w:rPr>
          <w:rFonts w:asciiTheme="minorHAnsi" w:hAnsiTheme="minorHAnsi" w:cstheme="minorHAnsi"/>
        </w:rPr>
        <w:t>The CONTRACTOR shall develop and maintain requirement specifications for the following configuration items:</w:t>
      </w:r>
    </w:p>
    <w:p w14:paraId="2DEF21A4" w14:textId="1C9383C7" w:rsidR="00F45FD0" w:rsidRPr="00102430" w:rsidRDefault="00F45FD0" w:rsidP="00F45FD0">
      <w:pPr>
        <w:pStyle w:val="text"/>
        <w:numPr>
          <w:ilvl w:val="0"/>
          <w:numId w:val="38"/>
        </w:numPr>
        <w:rPr>
          <w:rFonts w:asciiTheme="minorHAnsi" w:hAnsiTheme="minorHAnsi" w:cstheme="minorHAnsi"/>
        </w:rPr>
      </w:pPr>
      <w:r w:rsidRPr="00102430">
        <w:rPr>
          <w:rFonts w:asciiTheme="minorHAnsi" w:hAnsiTheme="minorHAnsi" w:cstheme="minorHAnsi"/>
        </w:rPr>
        <w:t>Overall AUV</w:t>
      </w:r>
    </w:p>
    <w:p w14:paraId="60FCDF8B" w14:textId="3FD90C44" w:rsidR="00F45FD0" w:rsidRPr="00102430" w:rsidRDefault="00F45FD0" w:rsidP="00F45FD0">
      <w:pPr>
        <w:pStyle w:val="text"/>
        <w:numPr>
          <w:ilvl w:val="0"/>
          <w:numId w:val="38"/>
        </w:numPr>
        <w:rPr>
          <w:rFonts w:asciiTheme="minorHAnsi" w:hAnsiTheme="minorHAnsi" w:cstheme="minorHAnsi"/>
        </w:rPr>
      </w:pPr>
      <w:r w:rsidRPr="00102430">
        <w:rPr>
          <w:rFonts w:asciiTheme="minorHAnsi" w:hAnsiTheme="minorHAnsi" w:cstheme="minorHAnsi"/>
        </w:rPr>
        <w:t>Propulsion system</w:t>
      </w:r>
    </w:p>
    <w:p w14:paraId="31B5AEFF" w14:textId="5B98E0D0" w:rsidR="00F45FD0" w:rsidRPr="00102430" w:rsidRDefault="00F45FD0" w:rsidP="00F45FD0">
      <w:pPr>
        <w:pStyle w:val="text"/>
        <w:numPr>
          <w:ilvl w:val="0"/>
          <w:numId w:val="38"/>
        </w:numPr>
        <w:rPr>
          <w:rFonts w:asciiTheme="minorHAnsi" w:hAnsiTheme="minorHAnsi" w:cstheme="minorHAnsi"/>
        </w:rPr>
      </w:pPr>
      <w:r w:rsidRPr="00102430">
        <w:rPr>
          <w:rFonts w:asciiTheme="minorHAnsi" w:hAnsiTheme="minorHAnsi" w:cstheme="minorHAnsi"/>
        </w:rPr>
        <w:t>Sensor module</w:t>
      </w:r>
    </w:p>
    <w:p w14:paraId="6B233361" w14:textId="2349046E" w:rsidR="00F45FD0" w:rsidRPr="00102430" w:rsidRDefault="00F45FD0" w:rsidP="00F45FD0">
      <w:pPr>
        <w:pStyle w:val="text"/>
        <w:numPr>
          <w:ilvl w:val="0"/>
          <w:numId w:val="38"/>
        </w:numPr>
        <w:rPr>
          <w:rFonts w:asciiTheme="minorHAnsi" w:hAnsiTheme="minorHAnsi" w:cstheme="minorHAnsi"/>
        </w:rPr>
      </w:pPr>
      <w:r w:rsidRPr="00102430">
        <w:rPr>
          <w:rFonts w:asciiTheme="minorHAnsi" w:hAnsiTheme="minorHAnsi" w:cstheme="minorHAnsi"/>
        </w:rPr>
        <w:t>AUV structural housing</w:t>
      </w:r>
    </w:p>
    <w:p w14:paraId="621F2FAD" w14:textId="0E71BE6D" w:rsidR="00F45FD0" w:rsidRPr="00102430" w:rsidRDefault="00F45FD0" w:rsidP="00F45FD0">
      <w:pPr>
        <w:pStyle w:val="text"/>
        <w:numPr>
          <w:ilvl w:val="0"/>
          <w:numId w:val="38"/>
        </w:numPr>
        <w:rPr>
          <w:rFonts w:asciiTheme="minorHAnsi" w:hAnsiTheme="minorHAnsi" w:cstheme="minorHAnsi"/>
        </w:rPr>
      </w:pPr>
      <w:r w:rsidRPr="00102430">
        <w:rPr>
          <w:rFonts w:asciiTheme="minorHAnsi" w:hAnsiTheme="minorHAnsi" w:cstheme="minorHAnsi"/>
        </w:rPr>
        <w:t>Power and distribution</w:t>
      </w:r>
    </w:p>
    <w:p w14:paraId="589705C7" w14:textId="13E1FA19" w:rsidR="00F45FD0" w:rsidRPr="00102430" w:rsidRDefault="00F45FD0" w:rsidP="00F45FD0">
      <w:pPr>
        <w:pStyle w:val="text"/>
        <w:numPr>
          <w:ilvl w:val="0"/>
          <w:numId w:val="38"/>
        </w:numPr>
        <w:rPr>
          <w:rFonts w:asciiTheme="minorHAnsi" w:hAnsiTheme="minorHAnsi" w:cstheme="minorHAnsi"/>
        </w:rPr>
      </w:pPr>
      <w:r w:rsidRPr="00102430">
        <w:rPr>
          <w:rFonts w:asciiTheme="minorHAnsi" w:hAnsiTheme="minorHAnsi" w:cstheme="minorHAnsi"/>
        </w:rPr>
        <w:t>Manipulator module</w:t>
      </w:r>
    </w:p>
    <w:p w14:paraId="5A80DE7F" w14:textId="5A9D9229" w:rsidR="00F45FD0" w:rsidRPr="00102430" w:rsidRDefault="00F45FD0" w:rsidP="00F45FD0">
      <w:pPr>
        <w:pStyle w:val="text"/>
        <w:numPr>
          <w:ilvl w:val="0"/>
          <w:numId w:val="38"/>
        </w:numPr>
        <w:rPr>
          <w:rFonts w:asciiTheme="minorHAnsi" w:hAnsiTheme="minorHAnsi" w:cstheme="minorHAnsi"/>
        </w:rPr>
      </w:pPr>
      <w:r w:rsidRPr="00102430">
        <w:rPr>
          <w:rFonts w:asciiTheme="minorHAnsi" w:hAnsiTheme="minorHAnsi" w:cstheme="minorHAnsi"/>
        </w:rPr>
        <w:t>Communication module</w:t>
      </w:r>
    </w:p>
    <w:p w14:paraId="2C5BB96D" w14:textId="31FEABE7" w:rsidR="00F45FD0" w:rsidRPr="00102430" w:rsidRDefault="00F45FD0" w:rsidP="00F45FD0">
      <w:pPr>
        <w:pStyle w:val="text"/>
        <w:numPr>
          <w:ilvl w:val="0"/>
          <w:numId w:val="38"/>
        </w:numPr>
        <w:rPr>
          <w:rFonts w:asciiTheme="minorHAnsi" w:hAnsiTheme="minorHAnsi" w:cstheme="minorHAnsi"/>
        </w:rPr>
      </w:pPr>
      <w:r w:rsidRPr="00102430">
        <w:rPr>
          <w:rFonts w:asciiTheme="minorHAnsi" w:hAnsiTheme="minorHAnsi" w:cstheme="minorHAnsi"/>
        </w:rPr>
        <w:t>Support equipment</w:t>
      </w:r>
    </w:p>
    <w:p w14:paraId="5FEC71AA" w14:textId="7DC04738" w:rsidR="00F45FD0" w:rsidRPr="00102430" w:rsidRDefault="00F45FD0" w:rsidP="00F45FD0">
      <w:pPr>
        <w:pStyle w:val="Heading3"/>
        <w:rPr>
          <w:rFonts w:asciiTheme="minorHAnsi" w:hAnsiTheme="minorHAnsi" w:cstheme="minorHAnsi"/>
        </w:rPr>
      </w:pPr>
      <w:bookmarkStart w:id="38" w:name="_Toc153096984"/>
      <w:r w:rsidRPr="00102430">
        <w:rPr>
          <w:rFonts w:asciiTheme="minorHAnsi" w:hAnsiTheme="minorHAnsi" w:cstheme="minorHAnsi"/>
        </w:rPr>
        <w:t>Systems Engineering Technical Reviews</w:t>
      </w:r>
      <w:bookmarkEnd w:id="38"/>
    </w:p>
    <w:p w14:paraId="43EB3086" w14:textId="2F258186" w:rsidR="006E1A29" w:rsidRPr="00102430" w:rsidRDefault="006E1A29" w:rsidP="006E1A29">
      <w:pPr>
        <w:pStyle w:val="text"/>
        <w:rPr>
          <w:rFonts w:asciiTheme="minorHAnsi" w:hAnsiTheme="minorHAnsi" w:cstheme="minorHAnsi"/>
        </w:rPr>
      </w:pPr>
      <w:r w:rsidRPr="00102430">
        <w:rPr>
          <w:rFonts w:asciiTheme="minorHAnsi" w:hAnsiTheme="minorHAnsi" w:cstheme="minorHAnsi"/>
        </w:rPr>
        <w:t>The CONTRACTOR shall perform the following systems engineering technical reviews:</w:t>
      </w:r>
    </w:p>
    <w:p w14:paraId="4D4E3CA9" w14:textId="6908F36F" w:rsidR="006E1A29" w:rsidRPr="00102430" w:rsidRDefault="006E1A29" w:rsidP="006E1A29">
      <w:pPr>
        <w:pStyle w:val="text"/>
        <w:numPr>
          <w:ilvl w:val="0"/>
          <w:numId w:val="39"/>
        </w:numPr>
        <w:rPr>
          <w:rFonts w:asciiTheme="minorHAnsi" w:hAnsiTheme="minorHAnsi" w:cstheme="minorHAnsi"/>
        </w:rPr>
      </w:pPr>
      <w:r w:rsidRPr="00102430">
        <w:rPr>
          <w:rFonts w:asciiTheme="minorHAnsi" w:hAnsiTheme="minorHAnsi" w:cstheme="minorHAnsi"/>
        </w:rPr>
        <w:lastRenderedPageBreak/>
        <w:t xml:space="preserve">System Requirements Review – to include all specifications listed in Section </w:t>
      </w:r>
      <w:r w:rsidRPr="00102430">
        <w:rPr>
          <w:rFonts w:asciiTheme="minorHAnsi" w:hAnsiTheme="minorHAnsi" w:cstheme="minorHAnsi"/>
        </w:rPr>
        <w:fldChar w:fldCharType="begin"/>
      </w:r>
      <w:r w:rsidRPr="00102430">
        <w:rPr>
          <w:rFonts w:asciiTheme="minorHAnsi" w:hAnsiTheme="minorHAnsi" w:cstheme="minorHAnsi"/>
        </w:rPr>
        <w:instrText xml:space="preserve"> REF _Ref152507197 \r \h </w:instrText>
      </w:r>
      <w:r w:rsidRPr="00102430">
        <w:rPr>
          <w:rFonts w:asciiTheme="minorHAnsi" w:hAnsiTheme="minorHAnsi" w:cstheme="minorHAnsi"/>
        </w:rPr>
      </w:r>
      <w:r w:rsidR="00102430">
        <w:rPr>
          <w:rFonts w:asciiTheme="minorHAnsi" w:hAnsiTheme="minorHAnsi" w:cstheme="minorHAnsi"/>
        </w:rPr>
        <w:instrText xml:space="preserve"> \* MERGEFORMAT </w:instrText>
      </w:r>
      <w:r w:rsidRPr="00102430">
        <w:rPr>
          <w:rFonts w:asciiTheme="minorHAnsi" w:hAnsiTheme="minorHAnsi" w:cstheme="minorHAnsi"/>
        </w:rPr>
        <w:fldChar w:fldCharType="separate"/>
      </w:r>
      <w:r w:rsidR="00B60335">
        <w:rPr>
          <w:rFonts w:asciiTheme="minorHAnsi" w:hAnsiTheme="minorHAnsi" w:cstheme="minorHAnsi"/>
        </w:rPr>
        <w:t>3.2.3</w:t>
      </w:r>
      <w:r w:rsidRPr="00102430">
        <w:rPr>
          <w:rFonts w:asciiTheme="minorHAnsi" w:hAnsiTheme="minorHAnsi" w:cstheme="minorHAnsi"/>
        </w:rPr>
        <w:fldChar w:fldCharType="end"/>
      </w:r>
    </w:p>
    <w:p w14:paraId="4FB3E204" w14:textId="36E0E572" w:rsidR="006E1A29" w:rsidRPr="00102430" w:rsidRDefault="006E1A29" w:rsidP="006E1A29">
      <w:pPr>
        <w:pStyle w:val="text"/>
        <w:numPr>
          <w:ilvl w:val="0"/>
          <w:numId w:val="39"/>
        </w:numPr>
        <w:rPr>
          <w:rFonts w:asciiTheme="minorHAnsi" w:hAnsiTheme="minorHAnsi" w:cstheme="minorHAnsi"/>
        </w:rPr>
      </w:pPr>
      <w:r w:rsidRPr="00102430">
        <w:rPr>
          <w:rFonts w:asciiTheme="minorHAnsi" w:hAnsiTheme="minorHAnsi" w:cstheme="minorHAnsi"/>
        </w:rPr>
        <w:t xml:space="preserve">Design and test reviews listed in Section </w:t>
      </w:r>
      <w:r w:rsidRPr="00102430">
        <w:rPr>
          <w:rFonts w:asciiTheme="minorHAnsi" w:hAnsiTheme="minorHAnsi" w:cstheme="minorHAnsi"/>
        </w:rPr>
        <w:fldChar w:fldCharType="begin"/>
      </w:r>
      <w:r w:rsidRPr="00102430">
        <w:rPr>
          <w:rFonts w:asciiTheme="minorHAnsi" w:hAnsiTheme="minorHAnsi" w:cstheme="minorHAnsi"/>
        </w:rPr>
        <w:instrText xml:space="preserve"> REF _Ref152507256 \r \h </w:instrText>
      </w:r>
      <w:r w:rsidRPr="00102430">
        <w:rPr>
          <w:rFonts w:asciiTheme="minorHAnsi" w:hAnsiTheme="minorHAnsi" w:cstheme="minorHAnsi"/>
        </w:rPr>
      </w:r>
      <w:r w:rsidR="00102430">
        <w:rPr>
          <w:rFonts w:asciiTheme="minorHAnsi" w:hAnsiTheme="minorHAnsi" w:cstheme="minorHAnsi"/>
        </w:rPr>
        <w:instrText xml:space="preserve"> \* MERGEFORMAT </w:instrText>
      </w:r>
      <w:r w:rsidRPr="00102430">
        <w:rPr>
          <w:rFonts w:asciiTheme="minorHAnsi" w:hAnsiTheme="minorHAnsi" w:cstheme="minorHAnsi"/>
        </w:rPr>
        <w:fldChar w:fldCharType="separate"/>
      </w:r>
      <w:r w:rsidR="00B60335">
        <w:rPr>
          <w:rFonts w:asciiTheme="minorHAnsi" w:hAnsiTheme="minorHAnsi" w:cstheme="minorHAnsi"/>
        </w:rPr>
        <w:t>3.3.8</w:t>
      </w:r>
      <w:r w:rsidRPr="00102430">
        <w:rPr>
          <w:rFonts w:asciiTheme="minorHAnsi" w:hAnsiTheme="minorHAnsi" w:cstheme="minorHAnsi"/>
        </w:rPr>
        <w:fldChar w:fldCharType="end"/>
      </w:r>
    </w:p>
    <w:p w14:paraId="7E715431" w14:textId="796D9CB2" w:rsidR="00EC44F0" w:rsidRPr="00102430" w:rsidRDefault="00EC44F0" w:rsidP="00C63DC4">
      <w:pPr>
        <w:pStyle w:val="Heading2"/>
        <w:rPr>
          <w:rFonts w:asciiTheme="minorHAnsi" w:hAnsiTheme="minorHAnsi" w:cstheme="minorHAnsi"/>
        </w:rPr>
      </w:pPr>
      <w:bookmarkStart w:id="39" w:name="_Toc153096985"/>
      <w:r w:rsidRPr="00102430">
        <w:rPr>
          <w:rFonts w:asciiTheme="minorHAnsi" w:hAnsiTheme="minorHAnsi" w:cstheme="minorHAnsi"/>
        </w:rPr>
        <w:t>Technical Tasks</w:t>
      </w:r>
      <w:bookmarkEnd w:id="39"/>
    </w:p>
    <w:p w14:paraId="5CB7C9F2" w14:textId="4394BE0E" w:rsidR="00EF6CFD" w:rsidRPr="00102430" w:rsidRDefault="00C26243" w:rsidP="002C1F14">
      <w:pPr>
        <w:pStyle w:val="Heading3"/>
        <w:rPr>
          <w:rFonts w:asciiTheme="minorHAnsi" w:hAnsiTheme="minorHAnsi" w:cstheme="minorHAnsi"/>
        </w:rPr>
      </w:pPr>
      <w:bookmarkStart w:id="40" w:name="_Toc153096986"/>
      <w:bookmarkEnd w:id="32"/>
      <w:r w:rsidRPr="00102430">
        <w:rPr>
          <w:rFonts w:asciiTheme="minorHAnsi" w:hAnsiTheme="minorHAnsi" w:cstheme="minorHAnsi"/>
        </w:rPr>
        <w:t xml:space="preserve">Hardware </w:t>
      </w:r>
      <w:r w:rsidR="002C1F14" w:rsidRPr="00102430">
        <w:rPr>
          <w:rFonts w:asciiTheme="minorHAnsi" w:hAnsiTheme="minorHAnsi" w:cstheme="minorHAnsi"/>
        </w:rPr>
        <w:t>Engineering</w:t>
      </w:r>
      <w:bookmarkEnd w:id="40"/>
    </w:p>
    <w:p w14:paraId="0C6B6C37" w14:textId="7A3548A5" w:rsidR="00F92229" w:rsidRPr="00102430" w:rsidRDefault="00EF6CFD" w:rsidP="004B248D">
      <w:pPr>
        <w:pStyle w:val="text"/>
        <w:rPr>
          <w:rFonts w:asciiTheme="minorHAnsi" w:hAnsiTheme="minorHAnsi" w:cstheme="minorHAnsi"/>
        </w:rPr>
      </w:pPr>
      <w:r w:rsidRPr="00102430">
        <w:rPr>
          <w:rFonts w:asciiTheme="minorHAnsi" w:hAnsiTheme="minorHAnsi" w:cstheme="minorHAnsi"/>
        </w:rPr>
        <w:t xml:space="preserve">The </w:t>
      </w:r>
      <w:r w:rsidR="00C27CCC" w:rsidRPr="00102430">
        <w:rPr>
          <w:rFonts w:asciiTheme="minorHAnsi" w:hAnsiTheme="minorHAnsi" w:cstheme="minorHAnsi"/>
        </w:rPr>
        <w:t>CONTRACTOR</w:t>
      </w:r>
      <w:r w:rsidRPr="00102430">
        <w:rPr>
          <w:rFonts w:asciiTheme="minorHAnsi" w:hAnsiTheme="minorHAnsi" w:cstheme="minorHAnsi"/>
        </w:rPr>
        <w:t xml:space="preserve"> shall </w:t>
      </w:r>
      <w:r w:rsidR="002C1F14" w:rsidRPr="00102430">
        <w:rPr>
          <w:rFonts w:asciiTheme="minorHAnsi" w:hAnsiTheme="minorHAnsi" w:cstheme="minorHAnsi"/>
        </w:rPr>
        <w:t xml:space="preserve">perform all necessary design, engineering, analyses, </w:t>
      </w:r>
      <w:r w:rsidR="00377C52" w:rsidRPr="00102430">
        <w:rPr>
          <w:rFonts w:asciiTheme="minorHAnsi" w:hAnsiTheme="minorHAnsi" w:cstheme="minorHAnsi"/>
        </w:rPr>
        <w:t>mode</w:t>
      </w:r>
      <w:r w:rsidR="002C1F14" w:rsidRPr="00102430">
        <w:rPr>
          <w:rFonts w:asciiTheme="minorHAnsi" w:hAnsiTheme="minorHAnsi" w:cstheme="minorHAnsi"/>
        </w:rPr>
        <w:t xml:space="preserve">ling, and documentation required to define </w:t>
      </w:r>
      <w:r w:rsidR="00377C52" w:rsidRPr="00102430">
        <w:rPr>
          <w:rFonts w:asciiTheme="minorHAnsi" w:hAnsiTheme="minorHAnsi" w:cstheme="minorHAnsi"/>
        </w:rPr>
        <w:t xml:space="preserve">and build </w:t>
      </w:r>
      <w:r w:rsidR="008729B2" w:rsidRPr="00102430">
        <w:rPr>
          <w:rFonts w:asciiTheme="minorHAnsi" w:hAnsiTheme="minorHAnsi" w:cstheme="minorHAnsi"/>
        </w:rPr>
        <w:t>a</w:t>
      </w:r>
      <w:r w:rsidR="001B2899" w:rsidRPr="00102430">
        <w:rPr>
          <w:rFonts w:asciiTheme="minorHAnsi" w:hAnsiTheme="minorHAnsi" w:cstheme="minorHAnsi"/>
        </w:rPr>
        <w:t xml:space="preserve"> </w:t>
      </w:r>
      <w:r w:rsidR="008729B2" w:rsidRPr="00102430">
        <w:rPr>
          <w:rFonts w:asciiTheme="minorHAnsi" w:hAnsiTheme="minorHAnsi" w:cstheme="minorHAnsi"/>
        </w:rPr>
        <w:t xml:space="preserve">prototype </w:t>
      </w:r>
      <w:r w:rsidR="00F92229" w:rsidRPr="00102430">
        <w:rPr>
          <w:rFonts w:asciiTheme="minorHAnsi" w:hAnsiTheme="minorHAnsi" w:cstheme="minorHAnsi"/>
        </w:rPr>
        <w:t>AUV</w:t>
      </w:r>
      <w:r w:rsidR="00604DC4" w:rsidRPr="00102430">
        <w:rPr>
          <w:rFonts w:asciiTheme="minorHAnsi" w:hAnsiTheme="minorHAnsi" w:cstheme="minorHAnsi"/>
        </w:rPr>
        <w:t xml:space="preserve"> </w:t>
      </w:r>
      <w:r w:rsidR="008729B2" w:rsidRPr="00102430">
        <w:rPr>
          <w:rFonts w:asciiTheme="minorHAnsi" w:hAnsiTheme="minorHAnsi" w:cstheme="minorHAnsi"/>
        </w:rPr>
        <w:t xml:space="preserve">with the capabilities noted in Section </w:t>
      </w:r>
      <w:r w:rsidR="008729B2" w:rsidRPr="00102430">
        <w:rPr>
          <w:rFonts w:asciiTheme="minorHAnsi" w:hAnsiTheme="minorHAnsi" w:cstheme="minorHAnsi"/>
        </w:rPr>
        <w:fldChar w:fldCharType="begin"/>
      </w:r>
      <w:r w:rsidR="008729B2" w:rsidRPr="00102430">
        <w:rPr>
          <w:rFonts w:asciiTheme="minorHAnsi" w:hAnsiTheme="minorHAnsi" w:cstheme="minorHAnsi"/>
        </w:rPr>
        <w:instrText xml:space="preserve"> REF _Ref151976900 \r \h </w:instrText>
      </w:r>
      <w:r w:rsidR="008729B2" w:rsidRPr="00102430">
        <w:rPr>
          <w:rFonts w:asciiTheme="minorHAnsi" w:hAnsiTheme="minorHAnsi" w:cstheme="minorHAnsi"/>
        </w:rPr>
      </w:r>
      <w:r w:rsidR="00102430">
        <w:rPr>
          <w:rFonts w:asciiTheme="minorHAnsi" w:hAnsiTheme="minorHAnsi" w:cstheme="minorHAnsi"/>
        </w:rPr>
        <w:instrText xml:space="preserve"> \* MERGEFORMAT </w:instrText>
      </w:r>
      <w:r w:rsidR="008729B2" w:rsidRPr="00102430">
        <w:rPr>
          <w:rFonts w:asciiTheme="minorHAnsi" w:hAnsiTheme="minorHAnsi" w:cstheme="minorHAnsi"/>
        </w:rPr>
        <w:fldChar w:fldCharType="separate"/>
      </w:r>
      <w:r w:rsidR="00B60335">
        <w:rPr>
          <w:rFonts w:asciiTheme="minorHAnsi" w:hAnsiTheme="minorHAnsi" w:cstheme="minorHAnsi"/>
        </w:rPr>
        <w:t>1.1</w:t>
      </w:r>
      <w:r w:rsidR="008729B2" w:rsidRPr="00102430">
        <w:rPr>
          <w:rFonts w:asciiTheme="minorHAnsi" w:hAnsiTheme="minorHAnsi" w:cstheme="minorHAnsi"/>
        </w:rPr>
        <w:fldChar w:fldCharType="end"/>
      </w:r>
      <w:r w:rsidR="00604DC4" w:rsidRPr="00102430">
        <w:rPr>
          <w:rFonts w:asciiTheme="minorHAnsi" w:hAnsiTheme="minorHAnsi" w:cstheme="minorHAnsi"/>
        </w:rPr>
        <w:t>.</w:t>
      </w:r>
      <w:r w:rsidR="00F92229" w:rsidRPr="00102430">
        <w:rPr>
          <w:rFonts w:asciiTheme="minorHAnsi" w:hAnsiTheme="minorHAnsi" w:cstheme="minorHAnsi"/>
        </w:rPr>
        <w:t xml:space="preserve"> </w:t>
      </w:r>
    </w:p>
    <w:p w14:paraId="6D1C5876" w14:textId="266FF478" w:rsidR="00D93EC9" w:rsidRPr="00102430" w:rsidRDefault="00D93EC9" w:rsidP="004B248D">
      <w:pPr>
        <w:pStyle w:val="text"/>
        <w:rPr>
          <w:rFonts w:asciiTheme="minorHAnsi" w:hAnsiTheme="minorHAnsi" w:cstheme="minorHAnsi"/>
        </w:rPr>
      </w:pPr>
      <w:r w:rsidRPr="00102430">
        <w:rPr>
          <w:rFonts w:asciiTheme="minorHAnsi" w:hAnsiTheme="minorHAnsi" w:cstheme="minorHAnsi"/>
        </w:rPr>
        <w:t xml:space="preserve">The CONTRACTOR shall fabricate and integrate the following modules into a prototype AUV: propulsion and steering, sensor payload, manipulator, </w:t>
      </w:r>
      <w:r w:rsidR="00EE021D" w:rsidRPr="00102430">
        <w:rPr>
          <w:rFonts w:asciiTheme="minorHAnsi" w:hAnsiTheme="minorHAnsi" w:cstheme="minorHAnsi"/>
        </w:rPr>
        <w:t>communication</w:t>
      </w:r>
      <w:r w:rsidRPr="00102430">
        <w:rPr>
          <w:rFonts w:asciiTheme="minorHAnsi" w:hAnsiTheme="minorHAnsi" w:cstheme="minorHAnsi"/>
        </w:rPr>
        <w:t xml:space="preserve"> and control.</w:t>
      </w:r>
    </w:p>
    <w:p w14:paraId="1C27EED5" w14:textId="70D6659F" w:rsidR="00D93EC9" w:rsidRPr="00102430" w:rsidRDefault="00D93EC9" w:rsidP="004B248D">
      <w:pPr>
        <w:pStyle w:val="text"/>
        <w:rPr>
          <w:rFonts w:asciiTheme="minorHAnsi" w:hAnsiTheme="minorHAnsi" w:cstheme="minorHAnsi"/>
        </w:rPr>
      </w:pPr>
      <w:r w:rsidRPr="00102430">
        <w:rPr>
          <w:rFonts w:asciiTheme="minorHAnsi" w:hAnsiTheme="minorHAnsi" w:cstheme="minorHAnsi"/>
        </w:rPr>
        <w:t>The CONTRACTOR shall adapt current dolphin support equipment to construct a launch and recovery system for the prototype AUV demonstration.</w:t>
      </w:r>
    </w:p>
    <w:p w14:paraId="11CB235B" w14:textId="16E033DD" w:rsidR="00EF6CFD" w:rsidRPr="00102430" w:rsidRDefault="00F92229" w:rsidP="004B248D">
      <w:pPr>
        <w:pStyle w:val="text"/>
        <w:rPr>
          <w:rFonts w:asciiTheme="minorHAnsi" w:hAnsiTheme="minorHAnsi" w:cstheme="minorHAnsi"/>
        </w:rPr>
      </w:pPr>
      <w:r w:rsidRPr="00102430">
        <w:rPr>
          <w:rFonts w:asciiTheme="minorHAnsi" w:hAnsiTheme="minorHAnsi" w:cstheme="minorHAnsi"/>
        </w:rPr>
        <w:t xml:space="preserve">The CONTRACTOR shall maintain </w:t>
      </w:r>
      <w:r w:rsidR="00F55FFE" w:rsidRPr="00102430">
        <w:rPr>
          <w:rFonts w:asciiTheme="minorHAnsi" w:hAnsiTheme="minorHAnsi" w:cstheme="minorHAnsi"/>
        </w:rPr>
        <w:t xml:space="preserve">a complete set of current </w:t>
      </w:r>
      <w:r w:rsidRPr="00102430">
        <w:rPr>
          <w:rFonts w:asciiTheme="minorHAnsi" w:hAnsiTheme="minorHAnsi" w:cstheme="minorHAnsi"/>
        </w:rPr>
        <w:t>documentation to allow for a seamless transition to LRIP.</w:t>
      </w:r>
    </w:p>
    <w:p w14:paraId="7E17B2B9" w14:textId="55502842" w:rsidR="00DD2307" w:rsidRPr="00102430" w:rsidRDefault="00DD2307" w:rsidP="004B248D">
      <w:pPr>
        <w:pStyle w:val="text"/>
        <w:rPr>
          <w:rFonts w:asciiTheme="minorHAnsi" w:hAnsiTheme="minorHAnsi" w:cstheme="minorHAnsi"/>
        </w:rPr>
      </w:pPr>
      <w:r w:rsidRPr="00102430">
        <w:rPr>
          <w:rFonts w:asciiTheme="minorHAnsi" w:hAnsiTheme="minorHAnsi" w:cstheme="minorHAnsi"/>
        </w:rPr>
        <w:t>The CONTRACTOR shall identify long lead items and initiate purchase contracts to ensure availability during the Phase II transition to low/full-rate production.</w:t>
      </w:r>
    </w:p>
    <w:p w14:paraId="34EBE323" w14:textId="75009EB4" w:rsidR="00054D6B" w:rsidRPr="00102430" w:rsidRDefault="00054D6B" w:rsidP="00054D6B">
      <w:pPr>
        <w:pStyle w:val="Heading4"/>
        <w:rPr>
          <w:rFonts w:asciiTheme="minorHAnsi" w:hAnsiTheme="minorHAnsi" w:cstheme="minorHAnsi"/>
        </w:rPr>
      </w:pPr>
      <w:bookmarkStart w:id="41" w:name="_Toc153096987"/>
      <w:r w:rsidRPr="00102430">
        <w:rPr>
          <w:rFonts w:asciiTheme="minorHAnsi" w:hAnsiTheme="minorHAnsi" w:cstheme="minorHAnsi"/>
        </w:rPr>
        <w:t>Propulsion and Steering</w:t>
      </w:r>
      <w:bookmarkEnd w:id="41"/>
    </w:p>
    <w:p w14:paraId="191D9A49" w14:textId="4D766879" w:rsidR="00054D6B" w:rsidRPr="00102430" w:rsidRDefault="00054D6B" w:rsidP="00054D6B">
      <w:pPr>
        <w:pStyle w:val="text"/>
        <w:rPr>
          <w:rFonts w:asciiTheme="minorHAnsi" w:hAnsiTheme="minorHAnsi" w:cstheme="minorHAnsi"/>
        </w:rPr>
      </w:pPr>
      <w:r w:rsidRPr="00102430">
        <w:rPr>
          <w:rFonts w:asciiTheme="minorHAnsi" w:hAnsiTheme="minorHAnsi" w:cstheme="minorHAnsi"/>
        </w:rPr>
        <w:t>The CONTRACTOR shall perform trade studies to select the following propulsion and steering components:</w:t>
      </w:r>
    </w:p>
    <w:p w14:paraId="61A52F58" w14:textId="5613F6E9" w:rsidR="00054D6B" w:rsidRPr="00102430" w:rsidRDefault="00054D6B" w:rsidP="000C1F42">
      <w:pPr>
        <w:pStyle w:val="text"/>
        <w:numPr>
          <w:ilvl w:val="0"/>
          <w:numId w:val="30"/>
        </w:numPr>
        <w:spacing w:after="120"/>
        <w:rPr>
          <w:rFonts w:asciiTheme="minorHAnsi" w:hAnsiTheme="minorHAnsi" w:cstheme="minorHAnsi"/>
        </w:rPr>
      </w:pPr>
      <w:r w:rsidRPr="00102430">
        <w:rPr>
          <w:rFonts w:asciiTheme="minorHAnsi" w:hAnsiTheme="minorHAnsi" w:cstheme="minorHAnsi"/>
        </w:rPr>
        <w:t>Electric motor</w:t>
      </w:r>
    </w:p>
    <w:p w14:paraId="72B8943A" w14:textId="2020803C" w:rsidR="00054D6B" w:rsidRPr="00102430" w:rsidRDefault="00054D6B" w:rsidP="000C1F42">
      <w:pPr>
        <w:pStyle w:val="text"/>
        <w:numPr>
          <w:ilvl w:val="0"/>
          <w:numId w:val="30"/>
        </w:numPr>
        <w:spacing w:after="120"/>
        <w:rPr>
          <w:rFonts w:asciiTheme="minorHAnsi" w:hAnsiTheme="minorHAnsi" w:cstheme="minorHAnsi"/>
        </w:rPr>
      </w:pPr>
      <w:r w:rsidRPr="00102430">
        <w:rPr>
          <w:rFonts w:asciiTheme="minorHAnsi" w:hAnsiTheme="minorHAnsi" w:cstheme="minorHAnsi"/>
        </w:rPr>
        <w:t>Rechargeable battery</w:t>
      </w:r>
    </w:p>
    <w:p w14:paraId="665F2CC4" w14:textId="31081E69" w:rsidR="00054D6B" w:rsidRPr="00102430" w:rsidRDefault="00054D6B" w:rsidP="00054D6B">
      <w:pPr>
        <w:pStyle w:val="text"/>
        <w:numPr>
          <w:ilvl w:val="0"/>
          <w:numId w:val="30"/>
        </w:numPr>
        <w:rPr>
          <w:rFonts w:asciiTheme="minorHAnsi" w:hAnsiTheme="minorHAnsi" w:cstheme="minorHAnsi"/>
        </w:rPr>
      </w:pPr>
      <w:r w:rsidRPr="00102430">
        <w:rPr>
          <w:rFonts w:asciiTheme="minorHAnsi" w:hAnsiTheme="minorHAnsi" w:cstheme="minorHAnsi"/>
        </w:rPr>
        <w:t>Steering and depth control</w:t>
      </w:r>
    </w:p>
    <w:p w14:paraId="0DA658DC" w14:textId="7F901990" w:rsidR="00054D6B" w:rsidRPr="00102430" w:rsidRDefault="00054D6B" w:rsidP="00054D6B">
      <w:pPr>
        <w:pStyle w:val="text"/>
        <w:rPr>
          <w:rFonts w:asciiTheme="minorHAnsi" w:hAnsiTheme="minorHAnsi" w:cstheme="minorHAnsi"/>
        </w:rPr>
      </w:pPr>
      <w:r w:rsidRPr="00102430">
        <w:rPr>
          <w:rFonts w:asciiTheme="minorHAnsi" w:hAnsiTheme="minorHAnsi" w:cstheme="minorHAnsi"/>
        </w:rPr>
        <w:t>The CONTRACTOR shall integrate the selected components into a propulsion module controlled by signals from the AUV controller</w:t>
      </w:r>
      <w:r w:rsidR="0065335A" w:rsidRPr="00102430">
        <w:rPr>
          <w:rFonts w:asciiTheme="minorHAnsi" w:hAnsiTheme="minorHAnsi" w:cstheme="minorHAnsi"/>
        </w:rPr>
        <w:t xml:space="preserve">. The CONTRACTOR shall develop and maintain interface control documents (ICD) showing the mechanical and electrical interfaces between the propulsion module and the </w:t>
      </w:r>
      <w:r w:rsidR="006C52DB" w:rsidRPr="00102430">
        <w:rPr>
          <w:rFonts w:asciiTheme="minorHAnsi" w:hAnsiTheme="minorHAnsi" w:cstheme="minorHAnsi"/>
        </w:rPr>
        <w:t>AUV.</w:t>
      </w:r>
    </w:p>
    <w:p w14:paraId="47B856A4" w14:textId="66E06E2D" w:rsidR="0065335A" w:rsidRPr="00102430" w:rsidRDefault="0065335A" w:rsidP="00054D6B">
      <w:pPr>
        <w:pStyle w:val="text"/>
        <w:rPr>
          <w:rFonts w:asciiTheme="minorHAnsi" w:hAnsiTheme="minorHAnsi" w:cstheme="minorHAnsi"/>
        </w:rPr>
      </w:pPr>
      <w:r w:rsidRPr="00102430">
        <w:rPr>
          <w:rFonts w:asciiTheme="minorHAnsi" w:hAnsiTheme="minorHAnsi" w:cstheme="minorHAnsi"/>
        </w:rPr>
        <w:t>The CONTRACTOR shall perform integration testing at the propulsion module level with an AUV controller or AUV controller emulator.</w:t>
      </w:r>
    </w:p>
    <w:p w14:paraId="653F8150" w14:textId="6A7CF871" w:rsidR="0065335A" w:rsidRPr="00102430" w:rsidRDefault="0065335A" w:rsidP="0065335A">
      <w:pPr>
        <w:pStyle w:val="Heading4"/>
        <w:rPr>
          <w:rFonts w:asciiTheme="minorHAnsi" w:hAnsiTheme="minorHAnsi" w:cstheme="minorHAnsi"/>
        </w:rPr>
      </w:pPr>
      <w:bookmarkStart w:id="42" w:name="_Toc153096988"/>
      <w:r w:rsidRPr="00102430">
        <w:rPr>
          <w:rFonts w:asciiTheme="minorHAnsi" w:hAnsiTheme="minorHAnsi" w:cstheme="minorHAnsi"/>
        </w:rPr>
        <w:t>Sensor Payload</w:t>
      </w:r>
      <w:bookmarkEnd w:id="42"/>
    </w:p>
    <w:p w14:paraId="4965AB4D" w14:textId="18CA9857" w:rsidR="0065335A" w:rsidRPr="00102430" w:rsidRDefault="0065335A" w:rsidP="0065335A">
      <w:pPr>
        <w:pStyle w:val="text"/>
        <w:rPr>
          <w:rFonts w:asciiTheme="minorHAnsi" w:hAnsiTheme="minorHAnsi" w:cstheme="minorHAnsi"/>
        </w:rPr>
      </w:pPr>
      <w:r w:rsidRPr="00102430">
        <w:rPr>
          <w:rFonts w:asciiTheme="minorHAnsi" w:hAnsiTheme="minorHAnsi" w:cstheme="minorHAnsi"/>
        </w:rPr>
        <w:t>The CONTRACTOR shall perform trade studies to select the following sensors:</w:t>
      </w:r>
    </w:p>
    <w:p w14:paraId="35A744FA" w14:textId="41E088A4" w:rsidR="0065335A" w:rsidRPr="00102430" w:rsidRDefault="0065335A" w:rsidP="000C1F42">
      <w:pPr>
        <w:pStyle w:val="text"/>
        <w:numPr>
          <w:ilvl w:val="0"/>
          <w:numId w:val="31"/>
        </w:numPr>
        <w:spacing w:after="120"/>
        <w:rPr>
          <w:rFonts w:asciiTheme="minorHAnsi" w:hAnsiTheme="minorHAnsi" w:cstheme="minorHAnsi"/>
        </w:rPr>
      </w:pPr>
      <w:r w:rsidRPr="00102430">
        <w:rPr>
          <w:rFonts w:asciiTheme="minorHAnsi" w:hAnsiTheme="minorHAnsi" w:cstheme="minorHAnsi"/>
        </w:rPr>
        <w:t>Sonar – navigation aid and target identification</w:t>
      </w:r>
    </w:p>
    <w:p w14:paraId="6CA73DFD" w14:textId="2EBEE0AA" w:rsidR="0065335A" w:rsidRPr="00102430" w:rsidRDefault="0065335A" w:rsidP="000C1F42">
      <w:pPr>
        <w:pStyle w:val="text"/>
        <w:numPr>
          <w:ilvl w:val="0"/>
          <w:numId w:val="31"/>
        </w:numPr>
        <w:spacing w:after="120"/>
        <w:rPr>
          <w:rFonts w:asciiTheme="minorHAnsi" w:hAnsiTheme="minorHAnsi" w:cstheme="minorHAnsi"/>
        </w:rPr>
      </w:pPr>
      <w:r w:rsidRPr="00102430">
        <w:rPr>
          <w:rFonts w:asciiTheme="minorHAnsi" w:hAnsiTheme="minorHAnsi" w:cstheme="minorHAnsi"/>
        </w:rPr>
        <w:t>Optical – navigation aid, target identification and manipulator control input</w:t>
      </w:r>
    </w:p>
    <w:p w14:paraId="47F28FEF" w14:textId="379F24AF" w:rsidR="0065335A" w:rsidRPr="00102430" w:rsidRDefault="0065335A" w:rsidP="000C1F42">
      <w:pPr>
        <w:pStyle w:val="text"/>
        <w:numPr>
          <w:ilvl w:val="0"/>
          <w:numId w:val="31"/>
        </w:numPr>
        <w:spacing w:after="120"/>
        <w:rPr>
          <w:rFonts w:asciiTheme="minorHAnsi" w:hAnsiTheme="minorHAnsi" w:cstheme="minorHAnsi"/>
        </w:rPr>
      </w:pPr>
      <w:r w:rsidRPr="00102430">
        <w:rPr>
          <w:rFonts w:asciiTheme="minorHAnsi" w:hAnsiTheme="minorHAnsi" w:cstheme="minorHAnsi"/>
        </w:rPr>
        <w:lastRenderedPageBreak/>
        <w:t>Infrared (IR) – navigation aid, target identification and manipulator control input in low light conditions</w:t>
      </w:r>
    </w:p>
    <w:p w14:paraId="4BBBD2C4" w14:textId="3635AA9B" w:rsidR="0065335A" w:rsidRPr="00102430" w:rsidRDefault="0065335A" w:rsidP="0065335A">
      <w:pPr>
        <w:pStyle w:val="text"/>
        <w:numPr>
          <w:ilvl w:val="0"/>
          <w:numId w:val="31"/>
        </w:numPr>
        <w:rPr>
          <w:rFonts w:asciiTheme="minorHAnsi" w:hAnsiTheme="minorHAnsi" w:cstheme="minorHAnsi"/>
        </w:rPr>
      </w:pPr>
      <w:r w:rsidRPr="00102430">
        <w:rPr>
          <w:rFonts w:asciiTheme="minorHAnsi" w:hAnsiTheme="minorHAnsi" w:cstheme="minorHAnsi"/>
        </w:rPr>
        <w:t>Inertial navigation – primary navigation input</w:t>
      </w:r>
    </w:p>
    <w:p w14:paraId="7B9929C0" w14:textId="7978E0DA" w:rsidR="006C52DB" w:rsidRPr="00102430" w:rsidRDefault="0065335A" w:rsidP="006C52DB">
      <w:pPr>
        <w:pStyle w:val="text"/>
        <w:rPr>
          <w:rFonts w:asciiTheme="minorHAnsi" w:hAnsiTheme="minorHAnsi" w:cstheme="minorHAnsi"/>
        </w:rPr>
      </w:pPr>
      <w:r w:rsidRPr="00102430">
        <w:rPr>
          <w:rFonts w:asciiTheme="minorHAnsi" w:hAnsiTheme="minorHAnsi" w:cstheme="minorHAnsi"/>
        </w:rPr>
        <w:t xml:space="preserve">The CONTRACTOR shall </w:t>
      </w:r>
      <w:r w:rsidR="006C52DB" w:rsidRPr="00102430">
        <w:rPr>
          <w:rFonts w:asciiTheme="minorHAnsi" w:hAnsiTheme="minorHAnsi" w:cstheme="minorHAnsi"/>
        </w:rPr>
        <w:t xml:space="preserve">integrate the selected sensors into </w:t>
      </w:r>
      <w:r w:rsidRPr="00102430">
        <w:rPr>
          <w:rFonts w:asciiTheme="minorHAnsi" w:hAnsiTheme="minorHAnsi" w:cstheme="minorHAnsi"/>
        </w:rPr>
        <w:t xml:space="preserve">a payload </w:t>
      </w:r>
      <w:r w:rsidR="006C52DB" w:rsidRPr="00102430">
        <w:rPr>
          <w:rFonts w:asciiTheme="minorHAnsi" w:hAnsiTheme="minorHAnsi" w:cstheme="minorHAnsi"/>
        </w:rPr>
        <w:t>module with interfaces provide inputs to the AUV controller. The CONTRACTOR shall develop and maintain ICDs showing the mechanical and electrical interfaces between the sensor module and the AUV.</w:t>
      </w:r>
    </w:p>
    <w:p w14:paraId="55D5EC78" w14:textId="30839D59" w:rsidR="0065335A" w:rsidRPr="00102430" w:rsidRDefault="006C52DB" w:rsidP="0065335A">
      <w:pPr>
        <w:pStyle w:val="text"/>
        <w:rPr>
          <w:rFonts w:asciiTheme="minorHAnsi" w:hAnsiTheme="minorHAnsi" w:cstheme="minorHAnsi"/>
        </w:rPr>
      </w:pPr>
      <w:r w:rsidRPr="00102430">
        <w:rPr>
          <w:rFonts w:asciiTheme="minorHAnsi" w:hAnsiTheme="minorHAnsi" w:cstheme="minorHAnsi"/>
        </w:rPr>
        <w:t>The CONTRACTOR shall perform integration testing at the sensor module level with an AUV controller or AUV controller emulator.</w:t>
      </w:r>
    </w:p>
    <w:p w14:paraId="3AA00E0C" w14:textId="02C2F3C3" w:rsidR="006C52DB" w:rsidRPr="00102430" w:rsidRDefault="006C52DB" w:rsidP="006C52DB">
      <w:pPr>
        <w:pStyle w:val="Heading4"/>
        <w:rPr>
          <w:rFonts w:asciiTheme="minorHAnsi" w:hAnsiTheme="minorHAnsi" w:cstheme="minorHAnsi"/>
        </w:rPr>
      </w:pPr>
      <w:bookmarkStart w:id="43" w:name="_Toc153096989"/>
      <w:r w:rsidRPr="00102430">
        <w:rPr>
          <w:rFonts w:asciiTheme="minorHAnsi" w:hAnsiTheme="minorHAnsi" w:cstheme="minorHAnsi"/>
        </w:rPr>
        <w:t>Manipulator</w:t>
      </w:r>
      <w:bookmarkEnd w:id="43"/>
    </w:p>
    <w:p w14:paraId="37C1901C" w14:textId="3A46D994" w:rsidR="007300B7" w:rsidRPr="00102430" w:rsidRDefault="007300B7" w:rsidP="007300B7">
      <w:pPr>
        <w:pStyle w:val="text"/>
        <w:rPr>
          <w:rFonts w:asciiTheme="minorHAnsi" w:hAnsiTheme="minorHAnsi" w:cstheme="minorHAnsi"/>
        </w:rPr>
      </w:pPr>
      <w:r w:rsidRPr="00102430">
        <w:rPr>
          <w:rFonts w:asciiTheme="minorHAnsi" w:hAnsiTheme="minorHAnsi" w:cstheme="minorHAnsi"/>
        </w:rPr>
        <w:t>To decrease development time and risk, the CONTRACTOR shall modify and integrate an existing six degree of freedom (DOF) manipulator arm with the AUV prototype. The manipulator is adaptable to various tasks via changeable end effectors.</w:t>
      </w:r>
    </w:p>
    <w:p w14:paraId="14390846" w14:textId="7061D0FF" w:rsidR="00D93EC9" w:rsidRPr="00102430" w:rsidRDefault="007300B7" w:rsidP="00D93EC9">
      <w:pPr>
        <w:pStyle w:val="text"/>
        <w:rPr>
          <w:rFonts w:asciiTheme="minorHAnsi" w:hAnsiTheme="minorHAnsi" w:cstheme="minorHAnsi"/>
        </w:rPr>
      </w:pPr>
      <w:r w:rsidRPr="00102430">
        <w:rPr>
          <w:rFonts w:asciiTheme="minorHAnsi" w:hAnsiTheme="minorHAnsi" w:cstheme="minorHAnsi"/>
        </w:rPr>
        <w:t xml:space="preserve">The CONTRACTOR shall </w:t>
      </w:r>
      <w:r w:rsidR="00D93EC9" w:rsidRPr="00102430">
        <w:rPr>
          <w:rFonts w:asciiTheme="minorHAnsi" w:hAnsiTheme="minorHAnsi" w:cstheme="minorHAnsi"/>
        </w:rPr>
        <w:t>develop and maintain ICDs showing the mechanical and electrical interfaces between the manipulator and the AUV.</w:t>
      </w:r>
    </w:p>
    <w:p w14:paraId="1F3329B3" w14:textId="2DB39958" w:rsidR="007300B7" w:rsidRPr="00102430" w:rsidRDefault="00D93EC9" w:rsidP="00D93EC9">
      <w:pPr>
        <w:pStyle w:val="text"/>
        <w:rPr>
          <w:rFonts w:asciiTheme="minorHAnsi" w:hAnsiTheme="minorHAnsi" w:cstheme="minorHAnsi"/>
        </w:rPr>
      </w:pPr>
      <w:r w:rsidRPr="00102430">
        <w:rPr>
          <w:rFonts w:asciiTheme="minorHAnsi" w:hAnsiTheme="minorHAnsi" w:cstheme="minorHAnsi"/>
        </w:rPr>
        <w:t>The CONTRACTOR shall perform integration testing at the manipulator level with an AUV controller or AUV controller emulator.</w:t>
      </w:r>
    </w:p>
    <w:p w14:paraId="184C36AC" w14:textId="654ABEEC" w:rsidR="006C52DB" w:rsidRPr="00102430" w:rsidRDefault="00EE021D" w:rsidP="006C52DB">
      <w:pPr>
        <w:pStyle w:val="Heading4"/>
        <w:rPr>
          <w:rFonts w:asciiTheme="minorHAnsi" w:hAnsiTheme="minorHAnsi" w:cstheme="minorHAnsi"/>
        </w:rPr>
      </w:pPr>
      <w:bookmarkStart w:id="44" w:name="_Toc153096990"/>
      <w:r w:rsidRPr="00102430">
        <w:rPr>
          <w:rFonts w:asciiTheme="minorHAnsi" w:hAnsiTheme="minorHAnsi" w:cstheme="minorHAnsi"/>
        </w:rPr>
        <w:t>Communication</w:t>
      </w:r>
      <w:r w:rsidR="006C52DB" w:rsidRPr="00102430">
        <w:rPr>
          <w:rFonts w:asciiTheme="minorHAnsi" w:hAnsiTheme="minorHAnsi" w:cstheme="minorHAnsi"/>
        </w:rPr>
        <w:t xml:space="preserve"> Module</w:t>
      </w:r>
      <w:bookmarkEnd w:id="44"/>
    </w:p>
    <w:p w14:paraId="58CA245A" w14:textId="6AB5C8A6" w:rsidR="00BC426D" w:rsidRPr="00102430" w:rsidRDefault="007506C2" w:rsidP="00BC426D">
      <w:pPr>
        <w:pStyle w:val="text"/>
        <w:rPr>
          <w:rFonts w:asciiTheme="minorHAnsi" w:hAnsiTheme="minorHAnsi" w:cstheme="minorHAnsi"/>
        </w:rPr>
      </w:pPr>
      <w:r w:rsidRPr="00102430">
        <w:rPr>
          <w:rFonts w:asciiTheme="minorHAnsi" w:hAnsiTheme="minorHAnsi" w:cstheme="minorHAnsi"/>
        </w:rPr>
        <w:t xml:space="preserve">The CONTRACTOR shall develop a </w:t>
      </w:r>
      <w:r w:rsidR="00EE021D" w:rsidRPr="00102430">
        <w:rPr>
          <w:rFonts w:asciiTheme="minorHAnsi" w:hAnsiTheme="minorHAnsi" w:cstheme="minorHAnsi"/>
        </w:rPr>
        <w:t>communication</w:t>
      </w:r>
      <w:r w:rsidRPr="00102430">
        <w:rPr>
          <w:rFonts w:asciiTheme="minorHAnsi" w:hAnsiTheme="minorHAnsi" w:cstheme="minorHAnsi"/>
        </w:rPr>
        <w:t xml:space="preserve"> module comprising an ultra-high frequency (UHF) radio and a low frequency (LF) radio, as well as modulator/demodulator (modem) to convert audio signals to data and vice-versa. The </w:t>
      </w:r>
      <w:r w:rsidR="00EE021D" w:rsidRPr="00102430">
        <w:rPr>
          <w:rFonts w:asciiTheme="minorHAnsi" w:hAnsiTheme="minorHAnsi" w:cstheme="minorHAnsi"/>
        </w:rPr>
        <w:t>communication</w:t>
      </w:r>
      <w:r w:rsidRPr="00102430">
        <w:rPr>
          <w:rFonts w:asciiTheme="minorHAnsi" w:hAnsiTheme="minorHAnsi" w:cstheme="minorHAnsi"/>
        </w:rPr>
        <w:t xml:space="preserve"> module will be used to transmit commands to the AUV or receive telemetry from the AUV while on the surface (UHF) or submerged (LF).</w:t>
      </w:r>
    </w:p>
    <w:p w14:paraId="49FE04A6" w14:textId="78D0B888" w:rsidR="00C9673B" w:rsidRPr="00102430" w:rsidRDefault="00C9673B" w:rsidP="00BC426D">
      <w:pPr>
        <w:pStyle w:val="text"/>
        <w:rPr>
          <w:rFonts w:asciiTheme="minorHAnsi" w:hAnsiTheme="minorHAnsi" w:cstheme="minorHAnsi"/>
        </w:rPr>
      </w:pPr>
      <w:r w:rsidRPr="00102430">
        <w:rPr>
          <w:rFonts w:asciiTheme="minorHAnsi" w:hAnsiTheme="minorHAnsi" w:cstheme="minorHAnsi"/>
        </w:rPr>
        <w:t xml:space="preserve">The CONTRACTOR shall use the JANUS underwater </w:t>
      </w:r>
      <w:r w:rsidR="00EE021D" w:rsidRPr="00102430">
        <w:rPr>
          <w:rFonts w:asciiTheme="minorHAnsi" w:hAnsiTheme="minorHAnsi" w:cstheme="minorHAnsi"/>
        </w:rPr>
        <w:t>communication</w:t>
      </w:r>
      <w:r w:rsidRPr="00102430">
        <w:rPr>
          <w:rFonts w:asciiTheme="minorHAnsi" w:hAnsiTheme="minorHAnsi" w:cstheme="minorHAnsi"/>
        </w:rPr>
        <w:t xml:space="preserve"> protocol as specified in Allied Naval Engineering Publication 87 (ANEP-87) and ensure that all </w:t>
      </w:r>
      <w:r w:rsidR="00EE021D" w:rsidRPr="00102430">
        <w:rPr>
          <w:rFonts w:asciiTheme="minorHAnsi" w:hAnsiTheme="minorHAnsi" w:cstheme="minorHAnsi"/>
        </w:rPr>
        <w:t>communication</w:t>
      </w:r>
      <w:r w:rsidRPr="00102430">
        <w:rPr>
          <w:rFonts w:asciiTheme="minorHAnsi" w:hAnsiTheme="minorHAnsi" w:cstheme="minorHAnsi"/>
        </w:rPr>
        <w:t xml:space="preserve"> equipment is compatible with the JANUS protocol.</w:t>
      </w:r>
    </w:p>
    <w:p w14:paraId="22BE2CAF" w14:textId="2696A518" w:rsidR="00377427" w:rsidRPr="00102430" w:rsidRDefault="00377427" w:rsidP="00377427">
      <w:pPr>
        <w:pStyle w:val="text"/>
        <w:rPr>
          <w:rFonts w:asciiTheme="minorHAnsi" w:hAnsiTheme="minorHAnsi" w:cstheme="minorHAnsi"/>
        </w:rPr>
      </w:pPr>
      <w:r w:rsidRPr="00102430">
        <w:rPr>
          <w:rFonts w:asciiTheme="minorHAnsi" w:hAnsiTheme="minorHAnsi" w:cstheme="minorHAnsi"/>
        </w:rPr>
        <w:t xml:space="preserve">The CONTRACTOR shall develop and maintain ICDs showing the mechanical and electrical interfaces between the </w:t>
      </w:r>
      <w:r w:rsidR="00EE021D" w:rsidRPr="00102430">
        <w:rPr>
          <w:rFonts w:asciiTheme="minorHAnsi" w:hAnsiTheme="minorHAnsi" w:cstheme="minorHAnsi"/>
        </w:rPr>
        <w:t>communication</w:t>
      </w:r>
      <w:r w:rsidRPr="00102430">
        <w:rPr>
          <w:rFonts w:asciiTheme="minorHAnsi" w:hAnsiTheme="minorHAnsi" w:cstheme="minorHAnsi"/>
        </w:rPr>
        <w:t xml:space="preserve"> module and the AUV.</w:t>
      </w:r>
    </w:p>
    <w:p w14:paraId="67BFD286" w14:textId="7BBF290E" w:rsidR="00377427" w:rsidRPr="00102430" w:rsidRDefault="00377427" w:rsidP="00BC426D">
      <w:pPr>
        <w:pStyle w:val="text"/>
        <w:rPr>
          <w:rFonts w:asciiTheme="minorHAnsi" w:hAnsiTheme="minorHAnsi" w:cstheme="minorHAnsi"/>
        </w:rPr>
      </w:pPr>
      <w:r w:rsidRPr="00102430">
        <w:rPr>
          <w:rFonts w:asciiTheme="minorHAnsi" w:hAnsiTheme="minorHAnsi" w:cstheme="minorHAnsi"/>
        </w:rPr>
        <w:t xml:space="preserve">The CONTRACTOR shall perform integration testing at the </w:t>
      </w:r>
      <w:r w:rsidR="00EE021D" w:rsidRPr="00102430">
        <w:rPr>
          <w:rFonts w:asciiTheme="minorHAnsi" w:hAnsiTheme="minorHAnsi" w:cstheme="minorHAnsi"/>
        </w:rPr>
        <w:t>communication</w:t>
      </w:r>
      <w:r w:rsidRPr="00102430">
        <w:rPr>
          <w:rFonts w:asciiTheme="minorHAnsi" w:hAnsiTheme="minorHAnsi" w:cstheme="minorHAnsi"/>
        </w:rPr>
        <w:t xml:space="preserve"> module level with an AUV controller or AUV controller emulator.</w:t>
      </w:r>
    </w:p>
    <w:p w14:paraId="448C0099" w14:textId="629F396B" w:rsidR="00524F01" w:rsidRPr="00102430" w:rsidRDefault="00524F01" w:rsidP="00BC426D">
      <w:pPr>
        <w:pStyle w:val="text"/>
        <w:rPr>
          <w:rFonts w:asciiTheme="minorHAnsi" w:hAnsiTheme="minorHAnsi" w:cstheme="minorHAnsi"/>
        </w:rPr>
      </w:pPr>
      <w:r w:rsidRPr="00102430">
        <w:rPr>
          <w:rFonts w:asciiTheme="minorHAnsi" w:hAnsiTheme="minorHAnsi" w:cstheme="minorHAnsi"/>
        </w:rPr>
        <w:t xml:space="preserve">The CONTRACTOR shall maintain a minimum volume margin of 8” x 4” x 4” </w:t>
      </w:r>
      <w:r w:rsidR="004B28D1" w:rsidRPr="00102430">
        <w:rPr>
          <w:rFonts w:asciiTheme="minorHAnsi" w:hAnsiTheme="minorHAnsi" w:cstheme="minorHAnsi"/>
        </w:rPr>
        <w:t xml:space="preserve">withing the communications module </w:t>
      </w:r>
      <w:r w:rsidRPr="00102430">
        <w:rPr>
          <w:rFonts w:asciiTheme="minorHAnsi" w:hAnsiTheme="minorHAnsi" w:cstheme="minorHAnsi"/>
        </w:rPr>
        <w:t xml:space="preserve">to accommodate an encryption </w:t>
      </w:r>
      <w:r w:rsidR="004B28D1" w:rsidRPr="00102430">
        <w:rPr>
          <w:rFonts w:asciiTheme="minorHAnsi" w:hAnsiTheme="minorHAnsi" w:cstheme="minorHAnsi"/>
        </w:rPr>
        <w:t>unit</w:t>
      </w:r>
      <w:r w:rsidRPr="00102430">
        <w:rPr>
          <w:rFonts w:asciiTheme="minorHAnsi" w:hAnsiTheme="minorHAnsi" w:cstheme="minorHAnsi"/>
        </w:rPr>
        <w:t xml:space="preserve">. The prototype AUV will use unencrypted communication during </w:t>
      </w:r>
      <w:r w:rsidR="004B28D1" w:rsidRPr="00102430">
        <w:rPr>
          <w:rFonts w:asciiTheme="minorHAnsi" w:hAnsiTheme="minorHAnsi" w:cstheme="minorHAnsi"/>
        </w:rPr>
        <w:t>its</w:t>
      </w:r>
      <w:r w:rsidRPr="00102430">
        <w:rPr>
          <w:rFonts w:asciiTheme="minorHAnsi" w:hAnsiTheme="minorHAnsi" w:cstheme="minorHAnsi"/>
        </w:rPr>
        <w:t xml:space="preserve"> demonstration, however the production AUV will require encryption due to the potentially sensitive nature of some mission types.</w:t>
      </w:r>
    </w:p>
    <w:p w14:paraId="2F923491" w14:textId="6F5F3DE5" w:rsidR="00BC426D" w:rsidRPr="00102430" w:rsidRDefault="00BC426D" w:rsidP="00BC426D">
      <w:pPr>
        <w:pStyle w:val="Heading5"/>
        <w:rPr>
          <w:rFonts w:asciiTheme="minorHAnsi" w:hAnsiTheme="minorHAnsi" w:cstheme="minorHAnsi"/>
        </w:rPr>
      </w:pPr>
      <w:bookmarkStart w:id="45" w:name="_Toc153096991"/>
      <w:r w:rsidRPr="00102430">
        <w:rPr>
          <w:rFonts w:asciiTheme="minorHAnsi" w:hAnsiTheme="minorHAnsi" w:cstheme="minorHAnsi"/>
        </w:rPr>
        <w:lastRenderedPageBreak/>
        <w:t>Ultra-High Frequency (UHF) Radio</w:t>
      </w:r>
      <w:bookmarkEnd w:id="45"/>
    </w:p>
    <w:p w14:paraId="1F74E888" w14:textId="21EFE143" w:rsidR="00377427" w:rsidRPr="00102430" w:rsidRDefault="00377427" w:rsidP="00377427">
      <w:pPr>
        <w:pStyle w:val="text"/>
        <w:rPr>
          <w:rFonts w:asciiTheme="minorHAnsi" w:hAnsiTheme="minorHAnsi" w:cstheme="minorHAnsi"/>
        </w:rPr>
      </w:pPr>
      <w:r w:rsidRPr="00102430">
        <w:rPr>
          <w:rFonts w:asciiTheme="minorHAnsi" w:hAnsiTheme="minorHAnsi" w:cstheme="minorHAnsi"/>
        </w:rPr>
        <w:t>The CONTRACTOR shall perform a trade study and select a suitable UHF radio transceiver.</w:t>
      </w:r>
    </w:p>
    <w:p w14:paraId="45C64A94" w14:textId="6C3825AA" w:rsidR="00BC426D" w:rsidRPr="00102430" w:rsidRDefault="00BC426D" w:rsidP="00BC426D">
      <w:pPr>
        <w:pStyle w:val="Heading5"/>
        <w:rPr>
          <w:rFonts w:asciiTheme="minorHAnsi" w:hAnsiTheme="minorHAnsi" w:cstheme="minorHAnsi"/>
        </w:rPr>
      </w:pPr>
      <w:bookmarkStart w:id="46" w:name="_Toc153096992"/>
      <w:r w:rsidRPr="00102430">
        <w:rPr>
          <w:rFonts w:asciiTheme="minorHAnsi" w:hAnsiTheme="minorHAnsi" w:cstheme="minorHAnsi"/>
        </w:rPr>
        <w:t>Low Frequency (LF) Radio</w:t>
      </w:r>
      <w:bookmarkEnd w:id="46"/>
    </w:p>
    <w:p w14:paraId="0AE42055" w14:textId="68B99FC8" w:rsidR="00377427" w:rsidRPr="00102430" w:rsidRDefault="00377427" w:rsidP="00377427">
      <w:pPr>
        <w:pStyle w:val="text"/>
        <w:rPr>
          <w:rFonts w:asciiTheme="minorHAnsi" w:hAnsiTheme="minorHAnsi" w:cstheme="minorHAnsi"/>
        </w:rPr>
      </w:pPr>
      <w:r w:rsidRPr="00102430">
        <w:rPr>
          <w:rFonts w:asciiTheme="minorHAnsi" w:hAnsiTheme="minorHAnsi" w:cstheme="minorHAnsi"/>
        </w:rPr>
        <w:t>The CONTRACTOR shall perform a trade study and select a suitable LF radio transceiver.</w:t>
      </w:r>
    </w:p>
    <w:p w14:paraId="0390E9E2" w14:textId="6CE4A394" w:rsidR="007B1D80" w:rsidRPr="00102430" w:rsidRDefault="007B1D80" w:rsidP="007B1D80">
      <w:pPr>
        <w:pStyle w:val="Heading5"/>
        <w:rPr>
          <w:rFonts w:asciiTheme="minorHAnsi" w:hAnsiTheme="minorHAnsi" w:cstheme="minorHAnsi"/>
        </w:rPr>
      </w:pPr>
      <w:bookmarkStart w:id="47" w:name="_Toc153096993"/>
      <w:r w:rsidRPr="00102430">
        <w:rPr>
          <w:rFonts w:asciiTheme="minorHAnsi" w:hAnsiTheme="minorHAnsi" w:cstheme="minorHAnsi"/>
        </w:rPr>
        <w:t>Modulator/Demodulator (Modem)</w:t>
      </w:r>
      <w:bookmarkEnd w:id="47"/>
    </w:p>
    <w:p w14:paraId="15FB8D04" w14:textId="66628ED5" w:rsidR="007B1D80" w:rsidRPr="00102430" w:rsidRDefault="007B1D80" w:rsidP="007B1D80">
      <w:pPr>
        <w:pStyle w:val="text"/>
        <w:rPr>
          <w:rFonts w:asciiTheme="minorHAnsi" w:hAnsiTheme="minorHAnsi" w:cstheme="minorHAnsi"/>
        </w:rPr>
      </w:pPr>
      <w:r w:rsidRPr="00102430">
        <w:rPr>
          <w:rFonts w:asciiTheme="minorHAnsi" w:hAnsiTheme="minorHAnsi" w:cstheme="minorHAnsi"/>
        </w:rPr>
        <w:t xml:space="preserve">The CONTRACTOR shall perform a trade study and select a suitable modem capable of operating in both the UHF and LF </w:t>
      </w:r>
      <w:r w:rsidR="000C1F42" w:rsidRPr="00102430">
        <w:rPr>
          <w:rFonts w:asciiTheme="minorHAnsi" w:hAnsiTheme="minorHAnsi" w:cstheme="minorHAnsi"/>
        </w:rPr>
        <w:t>ranges</w:t>
      </w:r>
      <w:r w:rsidRPr="00102430">
        <w:rPr>
          <w:rFonts w:asciiTheme="minorHAnsi" w:hAnsiTheme="minorHAnsi" w:cstheme="minorHAnsi"/>
        </w:rPr>
        <w:t>.</w:t>
      </w:r>
    </w:p>
    <w:p w14:paraId="56D9CF76" w14:textId="51888797" w:rsidR="006C52DB" w:rsidRPr="00102430" w:rsidRDefault="006C52DB" w:rsidP="006C52DB">
      <w:pPr>
        <w:pStyle w:val="Heading4"/>
        <w:rPr>
          <w:rFonts w:asciiTheme="minorHAnsi" w:hAnsiTheme="minorHAnsi" w:cstheme="minorHAnsi"/>
        </w:rPr>
      </w:pPr>
      <w:bookmarkStart w:id="48" w:name="_Toc153096994"/>
      <w:r w:rsidRPr="00102430">
        <w:rPr>
          <w:rFonts w:asciiTheme="minorHAnsi" w:hAnsiTheme="minorHAnsi" w:cstheme="minorHAnsi"/>
        </w:rPr>
        <w:t>AUV Controller</w:t>
      </w:r>
      <w:bookmarkEnd w:id="48"/>
    </w:p>
    <w:p w14:paraId="380D992D" w14:textId="761B5548" w:rsidR="000C1F42" w:rsidRPr="00102430" w:rsidRDefault="000C1F42" w:rsidP="000C1F42">
      <w:pPr>
        <w:pStyle w:val="text"/>
        <w:rPr>
          <w:rFonts w:asciiTheme="minorHAnsi" w:hAnsiTheme="minorHAnsi" w:cstheme="minorHAnsi"/>
        </w:rPr>
      </w:pPr>
      <w:r w:rsidRPr="00102430">
        <w:rPr>
          <w:rFonts w:asciiTheme="minorHAnsi" w:hAnsiTheme="minorHAnsi" w:cstheme="minorHAnsi"/>
        </w:rPr>
        <w:t>The CONTRACTOR shall perform a trade study and select a controller for the AUV, considering the following parameters at a minimum:</w:t>
      </w:r>
    </w:p>
    <w:p w14:paraId="4B8221BE" w14:textId="1E6BDF9F" w:rsidR="000C1F42" w:rsidRPr="00102430" w:rsidRDefault="000C1F42" w:rsidP="00DA15CA">
      <w:pPr>
        <w:pStyle w:val="text"/>
        <w:numPr>
          <w:ilvl w:val="0"/>
          <w:numId w:val="32"/>
        </w:numPr>
        <w:spacing w:after="120"/>
        <w:rPr>
          <w:rFonts w:asciiTheme="minorHAnsi" w:hAnsiTheme="minorHAnsi" w:cstheme="minorHAnsi"/>
        </w:rPr>
      </w:pPr>
      <w:r w:rsidRPr="00102430">
        <w:rPr>
          <w:rFonts w:asciiTheme="minorHAnsi" w:hAnsiTheme="minorHAnsi" w:cstheme="minorHAnsi"/>
        </w:rPr>
        <w:t>Size, weight and power (SWaP)</w:t>
      </w:r>
    </w:p>
    <w:p w14:paraId="7A445EF4" w14:textId="09AD1F86" w:rsidR="000C1F42" w:rsidRPr="00102430" w:rsidRDefault="000C1F42" w:rsidP="00DA15CA">
      <w:pPr>
        <w:pStyle w:val="text"/>
        <w:numPr>
          <w:ilvl w:val="0"/>
          <w:numId w:val="32"/>
        </w:numPr>
        <w:spacing w:after="120"/>
        <w:rPr>
          <w:rFonts w:asciiTheme="minorHAnsi" w:hAnsiTheme="minorHAnsi" w:cstheme="minorHAnsi"/>
        </w:rPr>
      </w:pPr>
      <w:r w:rsidRPr="00102430">
        <w:rPr>
          <w:rFonts w:asciiTheme="minorHAnsi" w:hAnsiTheme="minorHAnsi" w:cstheme="minorHAnsi"/>
        </w:rPr>
        <w:t>Ability to run multiple tasks simultaneously</w:t>
      </w:r>
      <w:r w:rsidR="00DA15CA" w:rsidRPr="00102430">
        <w:rPr>
          <w:rFonts w:asciiTheme="minorHAnsi" w:hAnsiTheme="minorHAnsi" w:cstheme="minorHAnsi"/>
        </w:rPr>
        <w:t xml:space="preserve"> without external control</w:t>
      </w:r>
    </w:p>
    <w:p w14:paraId="4AA8E41C" w14:textId="1B7FF220" w:rsidR="000C1F42" w:rsidRPr="00102430" w:rsidRDefault="000C1F42" w:rsidP="00DA15CA">
      <w:pPr>
        <w:pStyle w:val="text"/>
        <w:numPr>
          <w:ilvl w:val="1"/>
          <w:numId w:val="32"/>
        </w:numPr>
        <w:spacing w:after="120"/>
        <w:rPr>
          <w:rFonts w:asciiTheme="minorHAnsi" w:hAnsiTheme="minorHAnsi" w:cstheme="minorHAnsi"/>
        </w:rPr>
      </w:pPr>
      <w:r w:rsidRPr="00102430">
        <w:rPr>
          <w:rFonts w:asciiTheme="minorHAnsi" w:hAnsiTheme="minorHAnsi" w:cstheme="minorHAnsi"/>
        </w:rPr>
        <w:t>Image recognition machine learning models</w:t>
      </w:r>
    </w:p>
    <w:p w14:paraId="25B52CFD" w14:textId="04F5740F" w:rsidR="000C1F42" w:rsidRPr="00102430" w:rsidRDefault="000C1F42" w:rsidP="00DA15CA">
      <w:pPr>
        <w:pStyle w:val="text"/>
        <w:numPr>
          <w:ilvl w:val="1"/>
          <w:numId w:val="32"/>
        </w:numPr>
        <w:spacing w:after="120"/>
        <w:rPr>
          <w:rFonts w:asciiTheme="minorHAnsi" w:hAnsiTheme="minorHAnsi" w:cstheme="minorHAnsi"/>
        </w:rPr>
      </w:pPr>
      <w:r w:rsidRPr="00102430">
        <w:rPr>
          <w:rFonts w:asciiTheme="minorHAnsi" w:hAnsiTheme="minorHAnsi" w:cstheme="minorHAnsi"/>
        </w:rPr>
        <w:t>Propulsion and navigation</w:t>
      </w:r>
    </w:p>
    <w:p w14:paraId="509B401C" w14:textId="4AEFC909" w:rsidR="000C1F42" w:rsidRPr="00102430" w:rsidRDefault="000C1F42" w:rsidP="00DA15CA">
      <w:pPr>
        <w:pStyle w:val="text"/>
        <w:numPr>
          <w:ilvl w:val="1"/>
          <w:numId w:val="32"/>
        </w:numPr>
        <w:spacing w:after="120"/>
        <w:rPr>
          <w:rFonts w:asciiTheme="minorHAnsi" w:hAnsiTheme="minorHAnsi" w:cstheme="minorHAnsi"/>
        </w:rPr>
      </w:pPr>
      <w:r w:rsidRPr="00102430">
        <w:rPr>
          <w:rFonts w:asciiTheme="minorHAnsi" w:hAnsiTheme="minorHAnsi" w:cstheme="minorHAnsi"/>
        </w:rPr>
        <w:t>Manipulator control</w:t>
      </w:r>
    </w:p>
    <w:p w14:paraId="5DD48E98" w14:textId="54C2A5FB" w:rsidR="000C1F42" w:rsidRPr="00102430" w:rsidRDefault="00DA15CA" w:rsidP="00DA15CA">
      <w:pPr>
        <w:pStyle w:val="text"/>
        <w:numPr>
          <w:ilvl w:val="1"/>
          <w:numId w:val="32"/>
        </w:numPr>
        <w:spacing w:after="120"/>
        <w:rPr>
          <w:rFonts w:asciiTheme="minorHAnsi" w:hAnsiTheme="minorHAnsi" w:cstheme="minorHAnsi"/>
        </w:rPr>
      </w:pPr>
      <w:r w:rsidRPr="00102430">
        <w:rPr>
          <w:rFonts w:asciiTheme="minorHAnsi" w:hAnsiTheme="minorHAnsi" w:cstheme="minorHAnsi"/>
        </w:rPr>
        <w:t>Handle communication interrupts</w:t>
      </w:r>
    </w:p>
    <w:p w14:paraId="6F5FFD99" w14:textId="3BEC738B" w:rsidR="00685EA5" w:rsidRPr="00102430" w:rsidRDefault="00685EA5" w:rsidP="00DA15CA">
      <w:pPr>
        <w:pStyle w:val="text"/>
        <w:numPr>
          <w:ilvl w:val="1"/>
          <w:numId w:val="32"/>
        </w:numPr>
        <w:spacing w:after="120"/>
        <w:rPr>
          <w:rFonts w:asciiTheme="minorHAnsi" w:hAnsiTheme="minorHAnsi" w:cstheme="minorHAnsi"/>
        </w:rPr>
      </w:pPr>
      <w:r w:rsidRPr="00102430">
        <w:rPr>
          <w:rFonts w:asciiTheme="minorHAnsi" w:hAnsiTheme="minorHAnsi" w:cstheme="minorHAnsi"/>
        </w:rPr>
        <w:t>Maintain sensor logs</w:t>
      </w:r>
    </w:p>
    <w:p w14:paraId="60952B82" w14:textId="4E695816" w:rsidR="00DA15CA" w:rsidRPr="00102430" w:rsidRDefault="00DA15CA" w:rsidP="00DA15CA">
      <w:pPr>
        <w:pStyle w:val="text"/>
        <w:numPr>
          <w:ilvl w:val="0"/>
          <w:numId w:val="32"/>
        </w:numPr>
        <w:spacing w:after="120"/>
        <w:rPr>
          <w:rFonts w:asciiTheme="minorHAnsi" w:hAnsiTheme="minorHAnsi" w:cstheme="minorHAnsi"/>
        </w:rPr>
      </w:pPr>
      <w:r w:rsidRPr="00102430">
        <w:rPr>
          <w:rFonts w:asciiTheme="minorHAnsi" w:hAnsiTheme="minorHAnsi" w:cstheme="minorHAnsi"/>
        </w:rPr>
        <w:t>Sufficient memory and storage margin</w:t>
      </w:r>
    </w:p>
    <w:p w14:paraId="563E8EA4" w14:textId="7BD1D836" w:rsidR="00DA15CA" w:rsidRPr="00102430" w:rsidRDefault="00DA15CA" w:rsidP="00DA15CA">
      <w:pPr>
        <w:pStyle w:val="text"/>
        <w:numPr>
          <w:ilvl w:val="0"/>
          <w:numId w:val="32"/>
        </w:numPr>
        <w:rPr>
          <w:rFonts w:asciiTheme="minorHAnsi" w:hAnsiTheme="minorHAnsi" w:cstheme="minorHAnsi"/>
        </w:rPr>
      </w:pPr>
      <w:r w:rsidRPr="00102430">
        <w:rPr>
          <w:rFonts w:asciiTheme="minorHAnsi" w:hAnsiTheme="minorHAnsi" w:cstheme="minorHAnsi"/>
        </w:rPr>
        <w:t>Sufficient input/output channels</w:t>
      </w:r>
    </w:p>
    <w:p w14:paraId="5D74D450" w14:textId="0DBA60A3" w:rsidR="003A2A93" w:rsidRPr="00102430" w:rsidRDefault="003A2A93" w:rsidP="00DA15CA">
      <w:pPr>
        <w:pStyle w:val="text"/>
        <w:numPr>
          <w:ilvl w:val="0"/>
          <w:numId w:val="32"/>
        </w:numPr>
        <w:rPr>
          <w:rFonts w:asciiTheme="minorHAnsi" w:hAnsiTheme="minorHAnsi" w:cstheme="minorHAnsi"/>
        </w:rPr>
      </w:pPr>
      <w:r w:rsidRPr="00102430">
        <w:rPr>
          <w:rFonts w:asciiTheme="minorHAnsi" w:hAnsiTheme="minorHAnsi" w:cstheme="minorHAnsi"/>
        </w:rPr>
        <w:t>Network capability to load mission parameters and offload sensor data</w:t>
      </w:r>
    </w:p>
    <w:p w14:paraId="4695977B" w14:textId="03495626" w:rsidR="007E19DC" w:rsidRPr="00102430" w:rsidRDefault="007E19DC" w:rsidP="007E19DC">
      <w:pPr>
        <w:pStyle w:val="text"/>
        <w:rPr>
          <w:rFonts w:asciiTheme="minorHAnsi" w:hAnsiTheme="minorHAnsi" w:cstheme="minorHAnsi"/>
        </w:rPr>
      </w:pPr>
      <w:r w:rsidRPr="00102430">
        <w:rPr>
          <w:rFonts w:asciiTheme="minorHAnsi" w:hAnsiTheme="minorHAnsi" w:cstheme="minorHAnsi"/>
        </w:rPr>
        <w:t>The CONTRACTOR shall develop and maintain ICDs showing the mechanical and electrical interfaces between the controller and the AUV.</w:t>
      </w:r>
    </w:p>
    <w:p w14:paraId="73E12744" w14:textId="0DF9B664" w:rsidR="007E19DC" w:rsidRPr="00102430" w:rsidRDefault="007E19DC" w:rsidP="007E19DC">
      <w:pPr>
        <w:pStyle w:val="text"/>
        <w:rPr>
          <w:rFonts w:asciiTheme="minorHAnsi" w:hAnsiTheme="minorHAnsi" w:cstheme="minorHAnsi"/>
        </w:rPr>
      </w:pPr>
      <w:r w:rsidRPr="00102430">
        <w:rPr>
          <w:rFonts w:asciiTheme="minorHAnsi" w:hAnsiTheme="minorHAnsi" w:cstheme="minorHAnsi"/>
        </w:rPr>
        <w:t xml:space="preserve">The CONTRACTOR shall perform individual integration testing of the AUV controller with the propulsion module, sensor module, manipulator and </w:t>
      </w:r>
      <w:r w:rsidR="00EE021D" w:rsidRPr="00102430">
        <w:rPr>
          <w:rFonts w:asciiTheme="minorHAnsi" w:hAnsiTheme="minorHAnsi" w:cstheme="minorHAnsi"/>
        </w:rPr>
        <w:t>communication</w:t>
      </w:r>
      <w:r w:rsidRPr="00102430">
        <w:rPr>
          <w:rFonts w:asciiTheme="minorHAnsi" w:hAnsiTheme="minorHAnsi" w:cstheme="minorHAnsi"/>
        </w:rPr>
        <w:t xml:space="preserve"> module.</w:t>
      </w:r>
    </w:p>
    <w:p w14:paraId="53DB2901" w14:textId="0A7D060C" w:rsidR="00C26243" w:rsidRPr="00102430" w:rsidRDefault="007E19DC" w:rsidP="007E19DC">
      <w:pPr>
        <w:pStyle w:val="text"/>
        <w:rPr>
          <w:rFonts w:asciiTheme="minorHAnsi" w:hAnsiTheme="minorHAnsi" w:cstheme="minorHAnsi"/>
        </w:rPr>
      </w:pPr>
      <w:r w:rsidRPr="00102430">
        <w:rPr>
          <w:rFonts w:asciiTheme="minorHAnsi" w:hAnsiTheme="minorHAnsi" w:cstheme="minorHAnsi"/>
        </w:rPr>
        <w:t>THE CONTRACTOR shall perform full integration testing of the AUV controller with the AUV fully assembled.</w:t>
      </w:r>
    </w:p>
    <w:p w14:paraId="18B20A20" w14:textId="0FBC449F" w:rsidR="00C26243" w:rsidRPr="00102430" w:rsidRDefault="00C26243" w:rsidP="006C52DB">
      <w:pPr>
        <w:pStyle w:val="Heading4"/>
        <w:rPr>
          <w:rFonts w:asciiTheme="minorHAnsi" w:hAnsiTheme="minorHAnsi" w:cstheme="minorHAnsi"/>
        </w:rPr>
      </w:pPr>
      <w:bookmarkStart w:id="49" w:name="_Toc153096995"/>
      <w:r w:rsidRPr="00102430">
        <w:rPr>
          <w:rFonts w:asciiTheme="minorHAnsi" w:hAnsiTheme="minorHAnsi" w:cstheme="minorHAnsi"/>
        </w:rPr>
        <w:t>Structural Housing</w:t>
      </w:r>
      <w:bookmarkEnd w:id="49"/>
    </w:p>
    <w:p w14:paraId="7958FA18" w14:textId="4894F024" w:rsidR="00C26243" w:rsidRPr="00102430" w:rsidRDefault="00C26243" w:rsidP="00C26243">
      <w:pPr>
        <w:pStyle w:val="text"/>
        <w:rPr>
          <w:rFonts w:asciiTheme="minorHAnsi" w:hAnsiTheme="minorHAnsi" w:cstheme="minorHAnsi"/>
        </w:rPr>
      </w:pPr>
      <w:r w:rsidRPr="00102430">
        <w:rPr>
          <w:rFonts w:asciiTheme="minorHAnsi" w:hAnsiTheme="minorHAnsi" w:cstheme="minorHAnsi"/>
        </w:rPr>
        <w:t>The CONTRACTOR shall design and fabricate a structural housing to integrate the propulsion, sensor, communication, controller, and manipulator modules into the AUV prototype.</w:t>
      </w:r>
    </w:p>
    <w:p w14:paraId="273F0964" w14:textId="7FD93ACE" w:rsidR="00C26243" w:rsidRPr="00102430" w:rsidRDefault="00C26243" w:rsidP="00C26243">
      <w:pPr>
        <w:pStyle w:val="text"/>
        <w:rPr>
          <w:rFonts w:asciiTheme="minorHAnsi" w:hAnsiTheme="minorHAnsi" w:cstheme="minorHAnsi"/>
        </w:rPr>
      </w:pPr>
      <w:r w:rsidRPr="00102430">
        <w:rPr>
          <w:rFonts w:asciiTheme="minorHAnsi" w:hAnsiTheme="minorHAnsi" w:cstheme="minorHAnsi"/>
        </w:rPr>
        <w:lastRenderedPageBreak/>
        <w:t>The CONTRACTOR shall perform material compatibility analyses for joined materials and for materials exposed to seawater. The CONTRACTOR shall mitigate the potential for corrosion through the use of e.g. coatings or sacrificial anodes where necessary.</w:t>
      </w:r>
    </w:p>
    <w:p w14:paraId="44C466AC" w14:textId="795DA5E4" w:rsidR="006C52DB" w:rsidRPr="00102430" w:rsidRDefault="006C52DB" w:rsidP="006C52DB">
      <w:pPr>
        <w:pStyle w:val="Heading4"/>
        <w:rPr>
          <w:rFonts w:asciiTheme="minorHAnsi" w:hAnsiTheme="minorHAnsi" w:cstheme="minorHAnsi"/>
        </w:rPr>
      </w:pPr>
      <w:bookmarkStart w:id="50" w:name="_Toc153096996"/>
      <w:r w:rsidRPr="00102430">
        <w:rPr>
          <w:rFonts w:asciiTheme="minorHAnsi" w:hAnsiTheme="minorHAnsi" w:cstheme="minorHAnsi"/>
        </w:rPr>
        <w:t>Launch and Recovery System</w:t>
      </w:r>
      <w:r w:rsidR="00DA15CA" w:rsidRPr="00102430">
        <w:rPr>
          <w:rFonts w:asciiTheme="minorHAnsi" w:hAnsiTheme="minorHAnsi" w:cstheme="minorHAnsi"/>
        </w:rPr>
        <w:t xml:space="preserve"> (LARS)</w:t>
      </w:r>
      <w:bookmarkEnd w:id="50"/>
    </w:p>
    <w:p w14:paraId="21AA925F" w14:textId="44181EC3" w:rsidR="00DA15CA" w:rsidRPr="00102430" w:rsidRDefault="00DA15CA" w:rsidP="00DA15CA">
      <w:pPr>
        <w:pStyle w:val="text"/>
        <w:rPr>
          <w:rFonts w:asciiTheme="minorHAnsi" w:hAnsiTheme="minorHAnsi" w:cstheme="minorHAnsi"/>
        </w:rPr>
      </w:pPr>
      <w:r w:rsidRPr="00102430">
        <w:rPr>
          <w:rFonts w:asciiTheme="minorHAnsi" w:hAnsiTheme="minorHAnsi" w:cstheme="minorHAnsi"/>
        </w:rPr>
        <w:t>The CONTRACTOR shall develop a system to launch and recover the AUV. The LARS shall provide the ability to launch/recover the AUV from a pier or from a support vessel.</w:t>
      </w:r>
    </w:p>
    <w:p w14:paraId="03632CE3" w14:textId="76277B85" w:rsidR="007E19DC" w:rsidRPr="00102430" w:rsidRDefault="007E19DC" w:rsidP="00DA15CA">
      <w:pPr>
        <w:pStyle w:val="text"/>
        <w:rPr>
          <w:rFonts w:asciiTheme="minorHAnsi" w:hAnsiTheme="minorHAnsi" w:cstheme="minorHAnsi"/>
        </w:rPr>
      </w:pPr>
      <w:r w:rsidRPr="00102430">
        <w:rPr>
          <w:rFonts w:asciiTheme="minorHAnsi" w:hAnsiTheme="minorHAnsi" w:cstheme="minorHAnsi"/>
        </w:rPr>
        <w:t>To minimize development time and risk, the CONTRACTOR shall:</w:t>
      </w:r>
    </w:p>
    <w:p w14:paraId="6FFB8524" w14:textId="6C80B3E3" w:rsidR="007E19DC" w:rsidRPr="00102430" w:rsidRDefault="007E19DC" w:rsidP="007E19DC">
      <w:pPr>
        <w:pStyle w:val="text"/>
        <w:numPr>
          <w:ilvl w:val="0"/>
          <w:numId w:val="33"/>
        </w:numPr>
        <w:rPr>
          <w:rFonts w:asciiTheme="minorHAnsi" w:hAnsiTheme="minorHAnsi" w:cstheme="minorHAnsi"/>
        </w:rPr>
      </w:pPr>
      <w:r w:rsidRPr="00102430">
        <w:rPr>
          <w:rFonts w:asciiTheme="minorHAnsi" w:hAnsiTheme="minorHAnsi" w:cstheme="minorHAnsi"/>
        </w:rPr>
        <w:t>Utilize existing dolphin support equipment to the greatest extent practicable</w:t>
      </w:r>
    </w:p>
    <w:p w14:paraId="38C98393" w14:textId="3A8045DF" w:rsidR="007E19DC" w:rsidRPr="00102430" w:rsidRDefault="007E19DC" w:rsidP="007E19DC">
      <w:pPr>
        <w:pStyle w:val="text"/>
        <w:numPr>
          <w:ilvl w:val="0"/>
          <w:numId w:val="33"/>
        </w:numPr>
        <w:rPr>
          <w:rFonts w:asciiTheme="minorHAnsi" w:hAnsiTheme="minorHAnsi" w:cstheme="minorHAnsi"/>
        </w:rPr>
      </w:pPr>
      <w:r w:rsidRPr="00102430">
        <w:rPr>
          <w:rFonts w:asciiTheme="minorHAnsi" w:hAnsiTheme="minorHAnsi" w:cstheme="minorHAnsi"/>
        </w:rPr>
        <w:t>Leverage an existing LARS design developed in conjunction with Maritime Applied Physics Corporation</w:t>
      </w:r>
      <w:r w:rsidR="00B511AB" w:rsidRPr="00102430">
        <w:rPr>
          <w:rFonts w:asciiTheme="minorHAnsi" w:hAnsiTheme="minorHAnsi" w:cstheme="minorHAnsi"/>
        </w:rPr>
        <w:t xml:space="preserve"> (MAPC)</w:t>
      </w:r>
    </w:p>
    <w:p w14:paraId="36CA3F18" w14:textId="70808C0E" w:rsidR="007E19DC" w:rsidRPr="00102430" w:rsidRDefault="007E19DC" w:rsidP="007E19DC">
      <w:pPr>
        <w:pStyle w:val="text"/>
        <w:rPr>
          <w:rFonts w:asciiTheme="minorHAnsi" w:hAnsiTheme="minorHAnsi" w:cstheme="minorHAnsi"/>
        </w:rPr>
      </w:pPr>
      <w:r w:rsidRPr="00102430">
        <w:rPr>
          <w:rFonts w:asciiTheme="minorHAnsi" w:hAnsiTheme="minorHAnsi" w:cstheme="minorHAnsi"/>
        </w:rPr>
        <w:t>The CONTRACTOR shall perform testing of the LARS prior to the full prototype demonstration, using either a fully integrated AUV or a m</w:t>
      </w:r>
      <w:r w:rsidR="00685EA5" w:rsidRPr="00102430">
        <w:rPr>
          <w:rFonts w:asciiTheme="minorHAnsi" w:hAnsiTheme="minorHAnsi" w:cstheme="minorHAnsi"/>
        </w:rPr>
        <w:t>ockup with the same size and weight characteristics.</w:t>
      </w:r>
    </w:p>
    <w:p w14:paraId="391816C0" w14:textId="64AD86C3" w:rsidR="00BD7F46" w:rsidRPr="00102430" w:rsidRDefault="007506C2" w:rsidP="00BD7F46">
      <w:pPr>
        <w:pStyle w:val="Heading3"/>
        <w:rPr>
          <w:rFonts w:asciiTheme="minorHAnsi" w:hAnsiTheme="minorHAnsi" w:cstheme="minorHAnsi"/>
        </w:rPr>
      </w:pPr>
      <w:bookmarkStart w:id="51" w:name="_Toc153096997"/>
      <w:r w:rsidRPr="00102430">
        <w:rPr>
          <w:rFonts w:asciiTheme="minorHAnsi" w:hAnsiTheme="minorHAnsi" w:cstheme="minorHAnsi"/>
        </w:rPr>
        <w:t xml:space="preserve">External </w:t>
      </w:r>
      <w:r w:rsidR="00BD7F46" w:rsidRPr="00102430">
        <w:rPr>
          <w:rFonts w:asciiTheme="minorHAnsi" w:hAnsiTheme="minorHAnsi" w:cstheme="minorHAnsi"/>
        </w:rPr>
        <w:t>Interface Definition</w:t>
      </w:r>
      <w:bookmarkEnd w:id="51"/>
    </w:p>
    <w:p w14:paraId="4588DA91" w14:textId="41C18B88" w:rsidR="0078796F" w:rsidRPr="00102430" w:rsidRDefault="00BD7F46" w:rsidP="00BD7F46">
      <w:pPr>
        <w:pStyle w:val="text"/>
        <w:rPr>
          <w:rFonts w:asciiTheme="minorHAnsi" w:hAnsiTheme="minorHAnsi" w:cstheme="minorHAnsi"/>
        </w:rPr>
      </w:pPr>
      <w:r w:rsidRPr="00102430">
        <w:rPr>
          <w:rFonts w:asciiTheme="minorHAnsi" w:hAnsiTheme="minorHAnsi" w:cstheme="minorHAnsi"/>
        </w:rPr>
        <w:t xml:space="preserve">The </w:t>
      </w:r>
      <w:r w:rsidR="00F92229" w:rsidRPr="00102430">
        <w:rPr>
          <w:rFonts w:asciiTheme="minorHAnsi" w:hAnsiTheme="minorHAnsi" w:cstheme="minorHAnsi"/>
        </w:rPr>
        <w:t>CONTRACTOR</w:t>
      </w:r>
      <w:r w:rsidRPr="00102430">
        <w:rPr>
          <w:rFonts w:asciiTheme="minorHAnsi" w:hAnsiTheme="minorHAnsi" w:cstheme="minorHAnsi"/>
        </w:rPr>
        <w:t xml:space="preserve"> shall support </w:t>
      </w:r>
      <w:r w:rsidR="00F92229" w:rsidRPr="00102430">
        <w:rPr>
          <w:rFonts w:asciiTheme="minorHAnsi" w:hAnsiTheme="minorHAnsi" w:cstheme="minorHAnsi"/>
        </w:rPr>
        <w:t>SPAWA</w:t>
      </w:r>
      <w:r w:rsidR="00F2619A" w:rsidRPr="00102430">
        <w:rPr>
          <w:rFonts w:asciiTheme="minorHAnsi" w:hAnsiTheme="minorHAnsi" w:cstheme="minorHAnsi"/>
        </w:rPr>
        <w:t xml:space="preserve">R in refining </w:t>
      </w:r>
      <w:r w:rsidR="00F92229" w:rsidRPr="00102430">
        <w:rPr>
          <w:rFonts w:asciiTheme="minorHAnsi" w:hAnsiTheme="minorHAnsi" w:cstheme="minorHAnsi"/>
        </w:rPr>
        <w:t>required</w:t>
      </w:r>
      <w:r w:rsidR="00F2619A" w:rsidRPr="00102430">
        <w:rPr>
          <w:rFonts w:asciiTheme="minorHAnsi" w:hAnsiTheme="minorHAnsi" w:cstheme="minorHAnsi"/>
        </w:rPr>
        <w:t xml:space="preserve"> </w:t>
      </w:r>
      <w:r w:rsidRPr="00102430">
        <w:rPr>
          <w:rFonts w:asciiTheme="minorHAnsi" w:hAnsiTheme="minorHAnsi" w:cstheme="minorHAnsi"/>
        </w:rPr>
        <w:t>interface</w:t>
      </w:r>
      <w:r w:rsidR="00F2619A" w:rsidRPr="00102430">
        <w:rPr>
          <w:rFonts w:asciiTheme="minorHAnsi" w:hAnsiTheme="minorHAnsi" w:cstheme="minorHAnsi"/>
        </w:rPr>
        <w:t xml:space="preserve"> definition</w:t>
      </w:r>
      <w:r w:rsidR="00F92229" w:rsidRPr="00102430">
        <w:rPr>
          <w:rFonts w:asciiTheme="minorHAnsi" w:hAnsiTheme="minorHAnsi" w:cstheme="minorHAnsi"/>
        </w:rPr>
        <w:t>s</w:t>
      </w:r>
      <w:r w:rsidRPr="00102430">
        <w:rPr>
          <w:rFonts w:asciiTheme="minorHAnsi" w:hAnsiTheme="minorHAnsi" w:cstheme="minorHAnsi"/>
        </w:rPr>
        <w:t xml:space="preserve"> </w:t>
      </w:r>
      <w:r w:rsidR="00F92229" w:rsidRPr="00102430">
        <w:rPr>
          <w:rFonts w:asciiTheme="minorHAnsi" w:hAnsiTheme="minorHAnsi" w:cstheme="minorHAnsi"/>
        </w:rPr>
        <w:t xml:space="preserve">from a support vessel </w:t>
      </w:r>
      <w:r w:rsidRPr="00102430">
        <w:rPr>
          <w:rFonts w:asciiTheme="minorHAnsi" w:hAnsiTheme="minorHAnsi" w:cstheme="minorHAnsi"/>
        </w:rPr>
        <w:t xml:space="preserve">to the </w:t>
      </w:r>
      <w:r w:rsidR="00F92229" w:rsidRPr="00102430">
        <w:rPr>
          <w:rFonts w:asciiTheme="minorHAnsi" w:hAnsiTheme="minorHAnsi" w:cstheme="minorHAnsi"/>
        </w:rPr>
        <w:t>AUV</w:t>
      </w:r>
      <w:r w:rsidR="00944817" w:rsidRPr="00102430">
        <w:rPr>
          <w:rFonts w:asciiTheme="minorHAnsi" w:hAnsiTheme="minorHAnsi" w:cstheme="minorHAnsi"/>
        </w:rPr>
        <w:t xml:space="preserve"> </w:t>
      </w:r>
      <w:r w:rsidR="00F92229" w:rsidRPr="00102430">
        <w:rPr>
          <w:rFonts w:asciiTheme="minorHAnsi" w:hAnsiTheme="minorHAnsi" w:cstheme="minorHAnsi"/>
        </w:rPr>
        <w:t xml:space="preserve">or support equipment </w:t>
      </w:r>
      <w:r w:rsidRPr="00102430">
        <w:rPr>
          <w:rFonts w:asciiTheme="minorHAnsi" w:hAnsiTheme="minorHAnsi" w:cstheme="minorHAnsi"/>
        </w:rPr>
        <w:t>to include</w:t>
      </w:r>
      <w:r w:rsidR="00604DC4" w:rsidRPr="00102430">
        <w:rPr>
          <w:rFonts w:asciiTheme="minorHAnsi" w:hAnsiTheme="minorHAnsi" w:cstheme="minorHAnsi"/>
        </w:rPr>
        <w:t xml:space="preserve"> physical dimensions,</w:t>
      </w:r>
      <w:r w:rsidRPr="00102430">
        <w:rPr>
          <w:rFonts w:asciiTheme="minorHAnsi" w:hAnsiTheme="minorHAnsi" w:cstheme="minorHAnsi"/>
        </w:rPr>
        <w:t xml:space="preserve"> electrical interfaces, connectors, isolation, </w:t>
      </w:r>
      <w:r w:rsidR="00CE55A7" w:rsidRPr="00102430">
        <w:rPr>
          <w:rFonts w:asciiTheme="minorHAnsi" w:hAnsiTheme="minorHAnsi" w:cstheme="minorHAnsi"/>
        </w:rPr>
        <w:t xml:space="preserve">radio frequencies, </w:t>
      </w:r>
      <w:r w:rsidRPr="00102430">
        <w:rPr>
          <w:rFonts w:asciiTheme="minorHAnsi" w:hAnsiTheme="minorHAnsi" w:cstheme="minorHAnsi"/>
        </w:rPr>
        <w:t xml:space="preserve">and </w:t>
      </w:r>
      <w:r w:rsidR="00F92229" w:rsidRPr="00102430">
        <w:rPr>
          <w:rFonts w:asciiTheme="minorHAnsi" w:hAnsiTheme="minorHAnsi" w:cstheme="minorHAnsi"/>
        </w:rPr>
        <w:t>network</w:t>
      </w:r>
      <w:r w:rsidRPr="00102430">
        <w:rPr>
          <w:rFonts w:asciiTheme="minorHAnsi" w:hAnsiTheme="minorHAnsi" w:cstheme="minorHAnsi"/>
        </w:rPr>
        <w:t xml:space="preserve"> interfaces.</w:t>
      </w:r>
    </w:p>
    <w:p w14:paraId="4683B46F" w14:textId="22F50999" w:rsidR="006F4064" w:rsidRPr="00102430" w:rsidRDefault="006F4064" w:rsidP="006F2B37">
      <w:pPr>
        <w:pStyle w:val="Heading3"/>
        <w:rPr>
          <w:rFonts w:asciiTheme="minorHAnsi" w:hAnsiTheme="minorHAnsi" w:cstheme="minorHAnsi"/>
        </w:rPr>
      </w:pPr>
      <w:bookmarkStart w:id="52" w:name="_Toc153096998"/>
      <w:r w:rsidRPr="00102430">
        <w:rPr>
          <w:rFonts w:asciiTheme="minorHAnsi" w:hAnsiTheme="minorHAnsi" w:cstheme="minorHAnsi"/>
        </w:rPr>
        <w:t xml:space="preserve">Software </w:t>
      </w:r>
      <w:r w:rsidR="00685EA5" w:rsidRPr="00102430">
        <w:rPr>
          <w:rFonts w:asciiTheme="minorHAnsi" w:hAnsiTheme="minorHAnsi" w:cstheme="minorHAnsi"/>
        </w:rPr>
        <w:t xml:space="preserve">(SW) </w:t>
      </w:r>
      <w:r w:rsidRPr="00102430">
        <w:rPr>
          <w:rFonts w:asciiTheme="minorHAnsi" w:hAnsiTheme="minorHAnsi" w:cstheme="minorHAnsi"/>
        </w:rPr>
        <w:t>Design</w:t>
      </w:r>
      <w:r w:rsidR="00C26243" w:rsidRPr="00102430">
        <w:rPr>
          <w:rFonts w:asciiTheme="minorHAnsi" w:hAnsiTheme="minorHAnsi" w:cstheme="minorHAnsi"/>
        </w:rPr>
        <w:t xml:space="preserve"> and Development</w:t>
      </w:r>
      <w:bookmarkEnd w:id="52"/>
    </w:p>
    <w:p w14:paraId="7E0735F7" w14:textId="055EA165" w:rsidR="006F4064" w:rsidRPr="00102430" w:rsidRDefault="006F4064" w:rsidP="006F4064">
      <w:pPr>
        <w:pStyle w:val="text"/>
        <w:rPr>
          <w:rFonts w:asciiTheme="minorHAnsi" w:hAnsiTheme="minorHAnsi" w:cstheme="minorHAnsi"/>
        </w:rPr>
      </w:pPr>
      <w:r w:rsidRPr="00102430">
        <w:rPr>
          <w:rFonts w:asciiTheme="minorHAnsi" w:hAnsiTheme="minorHAnsi" w:cstheme="minorHAnsi"/>
        </w:rPr>
        <w:t>The CONTRACTOR shall provide a software design document (SDD) for the Mission Planning, AUV, and Data Analysis software</w:t>
      </w:r>
      <w:r w:rsidR="00CE55A7" w:rsidRPr="00102430">
        <w:rPr>
          <w:rFonts w:asciiTheme="minorHAnsi" w:hAnsiTheme="minorHAnsi" w:cstheme="minorHAnsi"/>
        </w:rPr>
        <w:t xml:space="preserve"> to SPAWAR</w:t>
      </w:r>
      <w:r w:rsidRPr="00102430">
        <w:rPr>
          <w:rFonts w:asciiTheme="minorHAnsi" w:hAnsiTheme="minorHAnsi" w:cstheme="minorHAnsi"/>
        </w:rPr>
        <w:t>. The initial SDD (CDRL-00</w:t>
      </w:r>
      <w:r w:rsidR="00CE55A7" w:rsidRPr="00102430">
        <w:rPr>
          <w:rFonts w:asciiTheme="minorHAnsi" w:hAnsiTheme="minorHAnsi" w:cstheme="minorHAnsi"/>
        </w:rPr>
        <w:t>7</w:t>
      </w:r>
      <w:r w:rsidRPr="00102430">
        <w:rPr>
          <w:rFonts w:asciiTheme="minorHAnsi" w:hAnsiTheme="minorHAnsi" w:cstheme="minorHAnsi"/>
        </w:rPr>
        <w:t xml:space="preserve">) shall be submitted to </w:t>
      </w:r>
      <w:r w:rsidR="00F55FFE" w:rsidRPr="00102430">
        <w:rPr>
          <w:rFonts w:asciiTheme="minorHAnsi" w:hAnsiTheme="minorHAnsi" w:cstheme="minorHAnsi"/>
        </w:rPr>
        <w:t>SPAWAR’s Program Manager</w:t>
      </w:r>
      <w:r w:rsidRPr="00102430">
        <w:rPr>
          <w:rFonts w:asciiTheme="minorHAnsi" w:hAnsiTheme="minorHAnsi" w:cstheme="minorHAnsi"/>
        </w:rPr>
        <w:t xml:space="preserve"> </w:t>
      </w:r>
      <w:r w:rsidR="00F55FFE" w:rsidRPr="00102430">
        <w:rPr>
          <w:rFonts w:asciiTheme="minorHAnsi" w:hAnsiTheme="minorHAnsi" w:cstheme="minorHAnsi"/>
        </w:rPr>
        <w:t>(</w:t>
      </w:r>
      <w:r w:rsidRPr="00102430">
        <w:rPr>
          <w:rFonts w:asciiTheme="minorHAnsi" w:hAnsiTheme="minorHAnsi" w:cstheme="minorHAnsi"/>
        </w:rPr>
        <w:t>PM</w:t>
      </w:r>
      <w:r w:rsidR="00F55FFE" w:rsidRPr="00102430">
        <w:rPr>
          <w:rFonts w:asciiTheme="minorHAnsi" w:hAnsiTheme="minorHAnsi" w:cstheme="minorHAnsi"/>
        </w:rPr>
        <w:t>)</w:t>
      </w:r>
      <w:r w:rsidRPr="00102430">
        <w:rPr>
          <w:rFonts w:asciiTheme="minorHAnsi" w:hAnsiTheme="minorHAnsi" w:cstheme="minorHAnsi"/>
        </w:rPr>
        <w:t>, CM and Technical Lead as part of the third MSR and updated monthly for each subsequent MSR submittal.</w:t>
      </w:r>
      <w:r w:rsidR="00CE55A7" w:rsidRPr="00102430">
        <w:rPr>
          <w:rFonts w:asciiTheme="minorHAnsi" w:hAnsiTheme="minorHAnsi" w:cstheme="minorHAnsi"/>
        </w:rPr>
        <w:t xml:space="preserve"> The SDD shall include the following artifacts at a minimum:</w:t>
      </w:r>
    </w:p>
    <w:p w14:paraId="042081E5" w14:textId="4349C641" w:rsidR="00CE55A7" w:rsidRPr="00102430" w:rsidRDefault="00CE55A7" w:rsidP="00CE55A7">
      <w:pPr>
        <w:pStyle w:val="text"/>
        <w:numPr>
          <w:ilvl w:val="0"/>
          <w:numId w:val="29"/>
        </w:numPr>
        <w:rPr>
          <w:rFonts w:asciiTheme="minorHAnsi" w:hAnsiTheme="minorHAnsi" w:cstheme="minorHAnsi"/>
        </w:rPr>
      </w:pPr>
      <w:r w:rsidRPr="00102430">
        <w:rPr>
          <w:rFonts w:asciiTheme="minorHAnsi" w:hAnsiTheme="minorHAnsi" w:cstheme="minorHAnsi"/>
        </w:rPr>
        <w:t>Activity diagrams to illustrate the concept of operations for each computer software configuration item (CSCI)</w:t>
      </w:r>
    </w:p>
    <w:p w14:paraId="548F5106" w14:textId="20A04AC5" w:rsidR="00CE55A7" w:rsidRPr="00102430" w:rsidRDefault="00CE55A7" w:rsidP="00CE55A7">
      <w:pPr>
        <w:pStyle w:val="text"/>
        <w:numPr>
          <w:ilvl w:val="0"/>
          <w:numId w:val="29"/>
        </w:numPr>
        <w:rPr>
          <w:rFonts w:asciiTheme="minorHAnsi" w:hAnsiTheme="minorHAnsi" w:cstheme="minorHAnsi"/>
        </w:rPr>
      </w:pPr>
      <w:r w:rsidRPr="00102430">
        <w:rPr>
          <w:rFonts w:asciiTheme="minorHAnsi" w:hAnsiTheme="minorHAnsi" w:cstheme="minorHAnsi"/>
        </w:rPr>
        <w:t>A failure modes, effects and criticality analysis (FMECA) to show that there are no modules in any CSCI that are single points of failure</w:t>
      </w:r>
    </w:p>
    <w:p w14:paraId="6A6DEE9C" w14:textId="5E769BDC" w:rsidR="00CE55A7" w:rsidRPr="00102430" w:rsidRDefault="00CE55A7" w:rsidP="00CE55A7">
      <w:pPr>
        <w:pStyle w:val="text"/>
        <w:numPr>
          <w:ilvl w:val="0"/>
          <w:numId w:val="29"/>
        </w:numPr>
        <w:rPr>
          <w:rFonts w:asciiTheme="minorHAnsi" w:hAnsiTheme="minorHAnsi" w:cstheme="minorHAnsi"/>
        </w:rPr>
      </w:pPr>
      <w:r w:rsidRPr="00102430">
        <w:rPr>
          <w:rFonts w:asciiTheme="minorHAnsi" w:hAnsiTheme="minorHAnsi" w:cstheme="minorHAnsi"/>
        </w:rPr>
        <w:t>A complete description of each CSCI</w:t>
      </w:r>
    </w:p>
    <w:p w14:paraId="5BB0FF5B" w14:textId="6A3C7C1B" w:rsidR="00685EA5" w:rsidRPr="00102430" w:rsidRDefault="00685EA5" w:rsidP="00685EA5">
      <w:pPr>
        <w:pStyle w:val="Heading4"/>
        <w:rPr>
          <w:rFonts w:asciiTheme="minorHAnsi" w:hAnsiTheme="minorHAnsi" w:cstheme="minorHAnsi"/>
        </w:rPr>
      </w:pPr>
      <w:bookmarkStart w:id="53" w:name="_Toc153096999"/>
      <w:r w:rsidRPr="00102430">
        <w:rPr>
          <w:rFonts w:asciiTheme="minorHAnsi" w:hAnsiTheme="minorHAnsi" w:cstheme="minorHAnsi"/>
        </w:rPr>
        <w:t>Mission Planning SW</w:t>
      </w:r>
      <w:bookmarkEnd w:id="53"/>
    </w:p>
    <w:p w14:paraId="65B72115" w14:textId="1C4E73BD" w:rsidR="00FC0C8B" w:rsidRPr="00102430" w:rsidRDefault="00B511AB" w:rsidP="00FC0C8B">
      <w:pPr>
        <w:pStyle w:val="text"/>
        <w:rPr>
          <w:rFonts w:asciiTheme="minorHAnsi" w:hAnsiTheme="minorHAnsi" w:cstheme="minorHAnsi"/>
        </w:rPr>
      </w:pPr>
      <w:r w:rsidRPr="00102430">
        <w:rPr>
          <w:rFonts w:asciiTheme="minorHAnsi" w:hAnsiTheme="minorHAnsi" w:cstheme="minorHAnsi"/>
        </w:rPr>
        <w:t>The CONTRACTOR shall develop a mission planning SW module that establishes mission parameters such as mission type (survey, target retrieval, etc.), area of operations (AO), geofencing coordinates, target information, manipulator end-effector type and manipulator tasking.</w:t>
      </w:r>
    </w:p>
    <w:p w14:paraId="05D1B60C" w14:textId="0CE5392A" w:rsidR="00B511AB" w:rsidRPr="00102430" w:rsidRDefault="00B511AB" w:rsidP="00FC0C8B">
      <w:pPr>
        <w:pStyle w:val="text"/>
        <w:rPr>
          <w:rFonts w:asciiTheme="minorHAnsi" w:hAnsiTheme="minorHAnsi" w:cstheme="minorHAnsi"/>
        </w:rPr>
      </w:pPr>
      <w:r w:rsidRPr="00102430">
        <w:rPr>
          <w:rFonts w:asciiTheme="minorHAnsi" w:hAnsiTheme="minorHAnsi" w:cstheme="minorHAnsi"/>
        </w:rPr>
        <w:lastRenderedPageBreak/>
        <w:t xml:space="preserve">To reduce development time and risk, the CONTRACTOR shall leverage mission planning SW previously developed for </w:t>
      </w:r>
      <w:r w:rsidR="00660C4D" w:rsidRPr="00102430">
        <w:rPr>
          <w:rFonts w:asciiTheme="minorHAnsi" w:hAnsiTheme="minorHAnsi" w:cstheme="minorHAnsi"/>
        </w:rPr>
        <w:t>remotely operated vehicles.</w:t>
      </w:r>
    </w:p>
    <w:p w14:paraId="0B668FE8" w14:textId="75936C19" w:rsidR="00685EA5" w:rsidRPr="00102430" w:rsidRDefault="00685EA5" w:rsidP="00685EA5">
      <w:pPr>
        <w:pStyle w:val="Heading4"/>
        <w:rPr>
          <w:rFonts w:asciiTheme="minorHAnsi" w:hAnsiTheme="minorHAnsi" w:cstheme="minorHAnsi"/>
        </w:rPr>
      </w:pPr>
      <w:bookmarkStart w:id="54" w:name="_Toc153097000"/>
      <w:r w:rsidRPr="00102430">
        <w:rPr>
          <w:rFonts w:asciiTheme="minorHAnsi" w:hAnsiTheme="minorHAnsi" w:cstheme="minorHAnsi"/>
        </w:rPr>
        <w:t xml:space="preserve">AUV </w:t>
      </w:r>
      <w:r w:rsidR="00660C4D" w:rsidRPr="00102430">
        <w:rPr>
          <w:rFonts w:asciiTheme="minorHAnsi" w:hAnsiTheme="minorHAnsi" w:cstheme="minorHAnsi"/>
        </w:rPr>
        <w:t xml:space="preserve">Control </w:t>
      </w:r>
      <w:r w:rsidRPr="00102430">
        <w:rPr>
          <w:rFonts w:asciiTheme="minorHAnsi" w:hAnsiTheme="minorHAnsi" w:cstheme="minorHAnsi"/>
        </w:rPr>
        <w:t>SW</w:t>
      </w:r>
      <w:bookmarkEnd w:id="54"/>
    </w:p>
    <w:p w14:paraId="6726D620" w14:textId="77777777" w:rsidR="00660C4D" w:rsidRPr="00102430" w:rsidRDefault="00660C4D" w:rsidP="00660C4D">
      <w:pPr>
        <w:pStyle w:val="text"/>
        <w:rPr>
          <w:rFonts w:asciiTheme="minorHAnsi" w:hAnsiTheme="minorHAnsi" w:cstheme="minorHAnsi"/>
        </w:rPr>
      </w:pPr>
      <w:r w:rsidRPr="00102430">
        <w:rPr>
          <w:rFonts w:asciiTheme="minorHAnsi" w:hAnsiTheme="minorHAnsi" w:cstheme="minorHAnsi"/>
        </w:rPr>
        <w:t>The CONTRACTOR shall develop AUV control SW that:</w:t>
      </w:r>
    </w:p>
    <w:p w14:paraId="28167F56" w14:textId="322E80A4" w:rsidR="00660C4D" w:rsidRPr="00102430" w:rsidRDefault="00660C4D" w:rsidP="00660C4D">
      <w:pPr>
        <w:pStyle w:val="text"/>
        <w:numPr>
          <w:ilvl w:val="0"/>
          <w:numId w:val="34"/>
        </w:numPr>
        <w:rPr>
          <w:rFonts w:asciiTheme="minorHAnsi" w:hAnsiTheme="minorHAnsi" w:cstheme="minorHAnsi"/>
        </w:rPr>
      </w:pPr>
      <w:r w:rsidRPr="00102430">
        <w:rPr>
          <w:rFonts w:asciiTheme="minorHAnsi" w:hAnsiTheme="minorHAnsi" w:cstheme="minorHAnsi"/>
        </w:rPr>
        <w:t xml:space="preserve">Takes sensor module and </w:t>
      </w:r>
      <w:r w:rsidR="00EE021D" w:rsidRPr="00102430">
        <w:rPr>
          <w:rFonts w:asciiTheme="minorHAnsi" w:hAnsiTheme="minorHAnsi" w:cstheme="minorHAnsi"/>
        </w:rPr>
        <w:t>communication</w:t>
      </w:r>
      <w:r w:rsidRPr="00102430">
        <w:rPr>
          <w:rFonts w:asciiTheme="minorHAnsi" w:hAnsiTheme="minorHAnsi" w:cstheme="minorHAnsi"/>
        </w:rPr>
        <w:t xml:space="preserve"> module information as inputs and controls the propulsion module and manipulator in accordance with the mission tasking</w:t>
      </w:r>
    </w:p>
    <w:p w14:paraId="091E4649" w14:textId="14EC1E16" w:rsidR="00660C4D" w:rsidRPr="00102430" w:rsidRDefault="00660C4D" w:rsidP="00660C4D">
      <w:pPr>
        <w:pStyle w:val="text"/>
        <w:numPr>
          <w:ilvl w:val="0"/>
          <w:numId w:val="34"/>
        </w:numPr>
        <w:rPr>
          <w:rFonts w:asciiTheme="minorHAnsi" w:hAnsiTheme="minorHAnsi" w:cstheme="minorHAnsi"/>
        </w:rPr>
      </w:pPr>
      <w:r w:rsidRPr="00102430">
        <w:rPr>
          <w:rFonts w:asciiTheme="minorHAnsi" w:hAnsiTheme="minorHAnsi" w:cstheme="minorHAnsi"/>
        </w:rPr>
        <w:t>Logs sensor module data as specified by mission planning parameters</w:t>
      </w:r>
    </w:p>
    <w:p w14:paraId="2CB60273" w14:textId="44029215" w:rsidR="00660C4D" w:rsidRPr="00102430" w:rsidRDefault="00660C4D" w:rsidP="00660C4D">
      <w:pPr>
        <w:pStyle w:val="text"/>
        <w:numPr>
          <w:ilvl w:val="0"/>
          <w:numId w:val="34"/>
        </w:numPr>
        <w:rPr>
          <w:rFonts w:asciiTheme="minorHAnsi" w:hAnsiTheme="minorHAnsi" w:cstheme="minorHAnsi"/>
        </w:rPr>
      </w:pPr>
      <w:r w:rsidRPr="00102430">
        <w:rPr>
          <w:rFonts w:asciiTheme="minorHAnsi" w:hAnsiTheme="minorHAnsi" w:cstheme="minorHAnsi"/>
        </w:rPr>
        <w:t>Transmits telemetry as specified by mission planning parameters</w:t>
      </w:r>
    </w:p>
    <w:p w14:paraId="079A4929" w14:textId="6E716599" w:rsidR="00660C4D" w:rsidRPr="00102430" w:rsidRDefault="00660C4D" w:rsidP="00660C4D">
      <w:pPr>
        <w:pStyle w:val="text"/>
        <w:numPr>
          <w:ilvl w:val="0"/>
          <w:numId w:val="34"/>
        </w:numPr>
        <w:rPr>
          <w:rFonts w:asciiTheme="minorHAnsi" w:hAnsiTheme="minorHAnsi" w:cstheme="minorHAnsi"/>
        </w:rPr>
      </w:pPr>
      <w:r w:rsidRPr="00102430">
        <w:rPr>
          <w:rFonts w:asciiTheme="minorHAnsi" w:hAnsiTheme="minorHAnsi" w:cstheme="minorHAnsi"/>
        </w:rPr>
        <w:t>Performs image recognition for target identification</w:t>
      </w:r>
    </w:p>
    <w:p w14:paraId="1A47F8DD" w14:textId="412530B3" w:rsidR="00EE021D" w:rsidRPr="00102430" w:rsidRDefault="00EE021D" w:rsidP="00660C4D">
      <w:pPr>
        <w:pStyle w:val="text"/>
        <w:numPr>
          <w:ilvl w:val="0"/>
          <w:numId w:val="34"/>
        </w:numPr>
        <w:rPr>
          <w:rFonts w:asciiTheme="minorHAnsi" w:hAnsiTheme="minorHAnsi" w:cstheme="minorHAnsi"/>
        </w:rPr>
      </w:pPr>
      <w:r w:rsidRPr="00102430">
        <w:rPr>
          <w:rFonts w:asciiTheme="minorHAnsi" w:hAnsiTheme="minorHAnsi" w:cstheme="minorHAnsi"/>
        </w:rPr>
        <w:t>Provides manual override via the communication module</w:t>
      </w:r>
    </w:p>
    <w:p w14:paraId="16331471" w14:textId="16E8BFF1" w:rsidR="00660C4D" w:rsidRPr="00102430" w:rsidRDefault="00660C4D" w:rsidP="00660C4D">
      <w:pPr>
        <w:pStyle w:val="text"/>
        <w:rPr>
          <w:rFonts w:asciiTheme="minorHAnsi" w:hAnsiTheme="minorHAnsi" w:cstheme="minorHAnsi"/>
        </w:rPr>
      </w:pPr>
      <w:r w:rsidRPr="00102430">
        <w:rPr>
          <w:rFonts w:asciiTheme="minorHAnsi" w:hAnsiTheme="minorHAnsi" w:cstheme="minorHAnsi"/>
        </w:rPr>
        <w:t>The CONTRACTOR shall test each CSCI module, e.g. propulsion control or image recognition, with its associated hardware as the module is completed</w:t>
      </w:r>
      <w:r w:rsidR="002445FC" w:rsidRPr="00102430">
        <w:rPr>
          <w:rFonts w:asciiTheme="minorHAnsi" w:hAnsiTheme="minorHAnsi" w:cstheme="minorHAnsi"/>
        </w:rPr>
        <w:t>. The CONTRACTOR shall perform full integration once all SW modules have been completed and all hardware (HW) modules have been fabricated.</w:t>
      </w:r>
    </w:p>
    <w:p w14:paraId="2E65F7DB" w14:textId="409B1D79" w:rsidR="00685EA5" w:rsidRPr="00102430" w:rsidRDefault="00685EA5" w:rsidP="00685EA5">
      <w:pPr>
        <w:pStyle w:val="Heading4"/>
        <w:rPr>
          <w:rFonts w:asciiTheme="minorHAnsi" w:hAnsiTheme="minorHAnsi" w:cstheme="minorHAnsi"/>
        </w:rPr>
      </w:pPr>
      <w:bookmarkStart w:id="55" w:name="_Toc153097001"/>
      <w:r w:rsidRPr="00102430">
        <w:rPr>
          <w:rFonts w:asciiTheme="minorHAnsi" w:hAnsiTheme="minorHAnsi" w:cstheme="minorHAnsi"/>
        </w:rPr>
        <w:t>Data Analysis SW</w:t>
      </w:r>
      <w:bookmarkEnd w:id="55"/>
    </w:p>
    <w:p w14:paraId="6DF57A1B" w14:textId="7DC31805" w:rsidR="003A2A93" w:rsidRPr="00102430" w:rsidRDefault="003A2A93" w:rsidP="003A2A93">
      <w:pPr>
        <w:pStyle w:val="text"/>
        <w:rPr>
          <w:rFonts w:asciiTheme="minorHAnsi" w:hAnsiTheme="minorHAnsi" w:cstheme="minorHAnsi"/>
        </w:rPr>
      </w:pPr>
      <w:r w:rsidRPr="00102430">
        <w:rPr>
          <w:rFonts w:asciiTheme="minorHAnsi" w:hAnsiTheme="minorHAnsi" w:cstheme="minorHAnsi"/>
        </w:rPr>
        <w:t xml:space="preserve">The CONTRACTOR shall develop software to analyze all data collected during a mission. </w:t>
      </w:r>
    </w:p>
    <w:p w14:paraId="6F29A78C" w14:textId="1E16CAA2" w:rsidR="003A2A93" w:rsidRPr="00102430" w:rsidRDefault="003A2A93" w:rsidP="003A2A93">
      <w:pPr>
        <w:pStyle w:val="text"/>
        <w:rPr>
          <w:rFonts w:asciiTheme="minorHAnsi" w:hAnsiTheme="minorHAnsi" w:cstheme="minorHAnsi"/>
        </w:rPr>
      </w:pPr>
      <w:r w:rsidRPr="00102430">
        <w:rPr>
          <w:rFonts w:asciiTheme="minorHAnsi" w:hAnsiTheme="minorHAnsi" w:cstheme="minorHAnsi"/>
        </w:rPr>
        <w:t>The CONTRACTOR shall develop a database to store collected data for future analysis and archival purposes.</w:t>
      </w:r>
    </w:p>
    <w:p w14:paraId="0E6BAEAC" w14:textId="0CB767B8" w:rsidR="00DE3924" w:rsidRPr="00102430" w:rsidRDefault="00DE3924" w:rsidP="00DE3924">
      <w:pPr>
        <w:pStyle w:val="Heading3"/>
        <w:rPr>
          <w:rFonts w:asciiTheme="minorHAnsi" w:hAnsiTheme="minorHAnsi" w:cstheme="minorHAnsi"/>
        </w:rPr>
      </w:pPr>
      <w:bookmarkStart w:id="56" w:name="_Toc153097002"/>
      <w:r w:rsidRPr="00102430">
        <w:rPr>
          <w:rFonts w:asciiTheme="minorHAnsi" w:hAnsiTheme="minorHAnsi" w:cstheme="minorHAnsi"/>
        </w:rPr>
        <w:t>Support and Training</w:t>
      </w:r>
      <w:bookmarkEnd w:id="56"/>
    </w:p>
    <w:p w14:paraId="2924618C" w14:textId="169DCCFF" w:rsidR="003A2A93" w:rsidRPr="00102430" w:rsidRDefault="003A2A93" w:rsidP="003A2A93">
      <w:pPr>
        <w:pStyle w:val="text"/>
        <w:rPr>
          <w:rFonts w:asciiTheme="minorHAnsi" w:hAnsiTheme="minorHAnsi" w:cstheme="minorHAnsi"/>
        </w:rPr>
      </w:pPr>
      <w:r w:rsidRPr="00102430">
        <w:rPr>
          <w:rFonts w:asciiTheme="minorHAnsi" w:hAnsiTheme="minorHAnsi" w:cstheme="minorHAnsi"/>
        </w:rPr>
        <w:t>The CONTRACTOR shall create technical manuals with the following sections at a minimum:</w:t>
      </w:r>
    </w:p>
    <w:p w14:paraId="01827010" w14:textId="6B0F3352" w:rsidR="003A2A93" w:rsidRPr="00102430" w:rsidRDefault="00EE021D" w:rsidP="003A2A93">
      <w:pPr>
        <w:pStyle w:val="text"/>
        <w:numPr>
          <w:ilvl w:val="0"/>
          <w:numId w:val="35"/>
        </w:numPr>
        <w:rPr>
          <w:rFonts w:asciiTheme="minorHAnsi" w:hAnsiTheme="minorHAnsi" w:cstheme="minorHAnsi"/>
        </w:rPr>
      </w:pPr>
      <w:r w:rsidRPr="00102430">
        <w:rPr>
          <w:rFonts w:asciiTheme="minorHAnsi" w:hAnsiTheme="minorHAnsi" w:cstheme="minorHAnsi"/>
        </w:rPr>
        <w:t>Hardware operation – charging, launch and recovery, maintenance</w:t>
      </w:r>
    </w:p>
    <w:p w14:paraId="2E05340C" w14:textId="477E46EF" w:rsidR="00EE021D" w:rsidRPr="00102430" w:rsidRDefault="00EE021D" w:rsidP="00EE021D">
      <w:pPr>
        <w:pStyle w:val="text"/>
        <w:numPr>
          <w:ilvl w:val="0"/>
          <w:numId w:val="35"/>
        </w:numPr>
        <w:rPr>
          <w:rFonts w:asciiTheme="minorHAnsi" w:hAnsiTheme="minorHAnsi" w:cstheme="minorHAnsi"/>
        </w:rPr>
      </w:pPr>
      <w:r w:rsidRPr="00102430">
        <w:rPr>
          <w:rFonts w:asciiTheme="minorHAnsi" w:hAnsiTheme="minorHAnsi" w:cstheme="minorHAnsi"/>
        </w:rPr>
        <w:t>Software operation – loading mission parameters, offloading sensor data</w:t>
      </w:r>
    </w:p>
    <w:p w14:paraId="449A5B27" w14:textId="44804AE0" w:rsidR="00EE021D" w:rsidRPr="00102430" w:rsidRDefault="00EE021D" w:rsidP="00EE021D">
      <w:pPr>
        <w:pStyle w:val="text"/>
        <w:numPr>
          <w:ilvl w:val="0"/>
          <w:numId w:val="35"/>
        </w:numPr>
        <w:rPr>
          <w:rFonts w:asciiTheme="minorHAnsi" w:hAnsiTheme="minorHAnsi" w:cstheme="minorHAnsi"/>
        </w:rPr>
      </w:pPr>
      <w:r w:rsidRPr="00102430">
        <w:rPr>
          <w:rFonts w:asciiTheme="minorHAnsi" w:hAnsiTheme="minorHAnsi" w:cstheme="minorHAnsi"/>
        </w:rPr>
        <w:t>Manual AUV operation</w:t>
      </w:r>
    </w:p>
    <w:p w14:paraId="2CF04212" w14:textId="5E29A7A4" w:rsidR="00DE3924" w:rsidRPr="00102430" w:rsidRDefault="00DE3924" w:rsidP="00DE3924">
      <w:pPr>
        <w:pStyle w:val="Heading3"/>
        <w:rPr>
          <w:rFonts w:asciiTheme="minorHAnsi" w:hAnsiTheme="minorHAnsi" w:cstheme="minorHAnsi"/>
        </w:rPr>
      </w:pPr>
      <w:bookmarkStart w:id="57" w:name="_Toc153097003"/>
      <w:r w:rsidRPr="00102430">
        <w:rPr>
          <w:rFonts w:asciiTheme="minorHAnsi" w:hAnsiTheme="minorHAnsi" w:cstheme="minorHAnsi"/>
        </w:rPr>
        <w:t>Integration and Test</w:t>
      </w:r>
      <w:bookmarkEnd w:id="57"/>
    </w:p>
    <w:p w14:paraId="50B13236" w14:textId="05C350CE" w:rsidR="00DE3924" w:rsidRPr="00102430" w:rsidRDefault="00DE3924" w:rsidP="00DE3924">
      <w:pPr>
        <w:pStyle w:val="text"/>
        <w:rPr>
          <w:rFonts w:asciiTheme="minorHAnsi" w:hAnsiTheme="minorHAnsi" w:cstheme="minorHAnsi"/>
        </w:rPr>
      </w:pPr>
      <w:r w:rsidRPr="00102430">
        <w:rPr>
          <w:rFonts w:asciiTheme="minorHAnsi" w:hAnsiTheme="minorHAnsi" w:cstheme="minorHAnsi"/>
        </w:rPr>
        <w:t>As noted in previous sections, the CONTRACTOR shall perform testing at the subsystem/module level to ensure that each module functions correctly on its own and in conjunction with the AUV controller.</w:t>
      </w:r>
    </w:p>
    <w:p w14:paraId="5C360F63" w14:textId="23FE22C5" w:rsidR="00DE3924" w:rsidRPr="00102430" w:rsidRDefault="00DE3924" w:rsidP="00DE3924">
      <w:pPr>
        <w:pStyle w:val="text"/>
        <w:rPr>
          <w:rFonts w:asciiTheme="minorHAnsi" w:hAnsiTheme="minorHAnsi" w:cstheme="minorHAnsi"/>
        </w:rPr>
      </w:pPr>
      <w:r w:rsidRPr="00102430">
        <w:rPr>
          <w:rFonts w:asciiTheme="minorHAnsi" w:hAnsiTheme="minorHAnsi" w:cstheme="minorHAnsi"/>
        </w:rPr>
        <w:t xml:space="preserve">The CONTRACTOR shall perform full system integration testing once all </w:t>
      </w:r>
      <w:r w:rsidR="002445FC" w:rsidRPr="00102430">
        <w:rPr>
          <w:rFonts w:asciiTheme="minorHAnsi" w:hAnsiTheme="minorHAnsi" w:cstheme="minorHAnsi"/>
        </w:rPr>
        <w:t xml:space="preserve">HW </w:t>
      </w:r>
      <w:r w:rsidRPr="00102430">
        <w:rPr>
          <w:rFonts w:asciiTheme="minorHAnsi" w:hAnsiTheme="minorHAnsi" w:cstheme="minorHAnsi"/>
        </w:rPr>
        <w:t>modules have been fabricated and a prototype AUV has been assembled.</w:t>
      </w:r>
    </w:p>
    <w:p w14:paraId="2DC132FE" w14:textId="33FE86BC" w:rsidR="00BD7F46" w:rsidRPr="00102430" w:rsidRDefault="00BD7F46" w:rsidP="006F2B37">
      <w:pPr>
        <w:pStyle w:val="Heading3"/>
        <w:rPr>
          <w:rFonts w:asciiTheme="minorHAnsi" w:hAnsiTheme="minorHAnsi" w:cstheme="minorHAnsi"/>
        </w:rPr>
      </w:pPr>
      <w:bookmarkStart w:id="58" w:name="_Toc153097004"/>
      <w:r w:rsidRPr="00102430">
        <w:rPr>
          <w:rFonts w:asciiTheme="minorHAnsi" w:hAnsiTheme="minorHAnsi" w:cstheme="minorHAnsi"/>
        </w:rPr>
        <w:lastRenderedPageBreak/>
        <w:t xml:space="preserve">Reliability </w:t>
      </w:r>
      <w:r w:rsidR="00E30F17" w:rsidRPr="00102430">
        <w:rPr>
          <w:rFonts w:asciiTheme="minorHAnsi" w:hAnsiTheme="minorHAnsi" w:cstheme="minorHAnsi"/>
        </w:rPr>
        <w:t>Analysis</w:t>
      </w:r>
      <w:bookmarkEnd w:id="58"/>
    </w:p>
    <w:p w14:paraId="67CE1037" w14:textId="62395B0F" w:rsidR="00BD7F46" w:rsidRPr="00102430" w:rsidRDefault="00BD7F46" w:rsidP="00BD7F46">
      <w:pPr>
        <w:pStyle w:val="text"/>
        <w:rPr>
          <w:rFonts w:asciiTheme="minorHAnsi" w:hAnsiTheme="minorHAnsi" w:cstheme="minorHAnsi"/>
        </w:rPr>
      </w:pPr>
      <w:r w:rsidRPr="00102430">
        <w:rPr>
          <w:rFonts w:asciiTheme="minorHAnsi" w:hAnsiTheme="minorHAnsi" w:cstheme="minorHAnsi"/>
        </w:rPr>
        <w:t xml:space="preserve">The </w:t>
      </w:r>
      <w:r w:rsidR="009C5293" w:rsidRPr="00102430">
        <w:rPr>
          <w:rFonts w:asciiTheme="minorHAnsi" w:hAnsiTheme="minorHAnsi" w:cstheme="minorHAnsi"/>
        </w:rPr>
        <w:t>CONTRACTOR</w:t>
      </w:r>
      <w:r w:rsidRPr="00102430">
        <w:rPr>
          <w:rFonts w:asciiTheme="minorHAnsi" w:hAnsiTheme="minorHAnsi" w:cstheme="minorHAnsi"/>
        </w:rPr>
        <w:t xml:space="preserve"> shall provide a reliability estimate or prediction for the pro</w:t>
      </w:r>
      <w:r w:rsidR="009C5293" w:rsidRPr="00102430">
        <w:rPr>
          <w:rFonts w:asciiTheme="minorHAnsi" w:hAnsiTheme="minorHAnsi" w:cstheme="minorHAnsi"/>
        </w:rPr>
        <w:t>totype AUV</w:t>
      </w:r>
      <w:r w:rsidRPr="00102430">
        <w:rPr>
          <w:rFonts w:asciiTheme="minorHAnsi" w:hAnsiTheme="minorHAnsi" w:cstheme="minorHAnsi"/>
        </w:rPr>
        <w:t xml:space="preserve"> based on planned compon</w:t>
      </w:r>
      <w:r w:rsidR="00333E74" w:rsidRPr="00102430">
        <w:rPr>
          <w:rFonts w:asciiTheme="minorHAnsi" w:hAnsiTheme="minorHAnsi" w:cstheme="minorHAnsi"/>
        </w:rPr>
        <w:t xml:space="preserve">ent quality and stress levels. The </w:t>
      </w:r>
      <w:r w:rsidR="009C5293" w:rsidRPr="00102430">
        <w:rPr>
          <w:rFonts w:asciiTheme="minorHAnsi" w:hAnsiTheme="minorHAnsi" w:cstheme="minorHAnsi"/>
        </w:rPr>
        <w:t>CONTRACTOR shall update the reliability estimate upon receipt of an EMD/LRIP follow-on contract.</w:t>
      </w:r>
      <w:r w:rsidR="003D7110" w:rsidRPr="00102430">
        <w:rPr>
          <w:rFonts w:asciiTheme="minorHAnsi" w:hAnsiTheme="minorHAnsi" w:cstheme="minorHAnsi"/>
        </w:rPr>
        <w:t xml:space="preserve"> </w:t>
      </w:r>
      <w:r w:rsidR="00E94CB3" w:rsidRPr="00102430">
        <w:rPr>
          <w:rFonts w:asciiTheme="minorHAnsi" w:hAnsiTheme="minorHAnsi" w:cstheme="minorHAnsi"/>
        </w:rPr>
        <w:t xml:space="preserve">The reliability analysis shall include analyses showing </w:t>
      </w:r>
      <w:r w:rsidR="009C5293" w:rsidRPr="00102430">
        <w:rPr>
          <w:rFonts w:asciiTheme="minorHAnsi" w:hAnsiTheme="minorHAnsi" w:cstheme="minorHAnsi"/>
        </w:rPr>
        <w:t xml:space="preserve">that </w:t>
      </w:r>
      <w:r w:rsidR="00E94CB3" w:rsidRPr="00102430">
        <w:rPr>
          <w:rFonts w:asciiTheme="minorHAnsi" w:hAnsiTheme="minorHAnsi" w:cstheme="minorHAnsi"/>
        </w:rPr>
        <w:t xml:space="preserve">any limited life components exceed design and operational life requirements. </w:t>
      </w:r>
      <w:r w:rsidR="003D7110" w:rsidRPr="00102430">
        <w:rPr>
          <w:rFonts w:asciiTheme="minorHAnsi" w:hAnsiTheme="minorHAnsi" w:cstheme="minorHAnsi"/>
        </w:rPr>
        <w:t>The initial reliability analysis (</w:t>
      </w:r>
      <w:r w:rsidR="00A4714B" w:rsidRPr="00102430">
        <w:rPr>
          <w:rFonts w:asciiTheme="minorHAnsi" w:hAnsiTheme="minorHAnsi" w:cstheme="minorHAnsi"/>
        </w:rPr>
        <w:t>CDRL</w:t>
      </w:r>
      <w:r w:rsidR="003D7110" w:rsidRPr="00102430">
        <w:rPr>
          <w:rFonts w:asciiTheme="minorHAnsi" w:hAnsiTheme="minorHAnsi" w:cstheme="minorHAnsi"/>
        </w:rPr>
        <w:t xml:space="preserve">-008) shall be submitted </w:t>
      </w:r>
      <w:r w:rsidR="00475982" w:rsidRPr="00102430">
        <w:rPr>
          <w:rFonts w:asciiTheme="minorHAnsi" w:hAnsiTheme="minorHAnsi" w:cstheme="minorHAnsi"/>
        </w:rPr>
        <w:t xml:space="preserve">to the PM, CM and </w:t>
      </w:r>
      <w:r w:rsidR="009C5293" w:rsidRPr="00102430">
        <w:rPr>
          <w:rFonts w:asciiTheme="minorHAnsi" w:hAnsiTheme="minorHAnsi" w:cstheme="minorHAnsi"/>
        </w:rPr>
        <w:t>Technical Lead</w:t>
      </w:r>
      <w:r w:rsidR="00475982" w:rsidRPr="00102430">
        <w:rPr>
          <w:rFonts w:asciiTheme="minorHAnsi" w:hAnsiTheme="minorHAnsi" w:cstheme="minorHAnsi"/>
        </w:rPr>
        <w:t xml:space="preserve"> </w:t>
      </w:r>
      <w:r w:rsidR="003D7110" w:rsidRPr="00102430">
        <w:rPr>
          <w:rFonts w:asciiTheme="minorHAnsi" w:hAnsiTheme="minorHAnsi" w:cstheme="minorHAnsi"/>
        </w:rPr>
        <w:t xml:space="preserve">as part of the </w:t>
      </w:r>
      <w:r w:rsidR="009C5293" w:rsidRPr="00102430">
        <w:rPr>
          <w:rFonts w:asciiTheme="minorHAnsi" w:hAnsiTheme="minorHAnsi" w:cstheme="minorHAnsi"/>
        </w:rPr>
        <w:t>third</w:t>
      </w:r>
      <w:r w:rsidR="00B3320F" w:rsidRPr="00102430">
        <w:rPr>
          <w:rFonts w:asciiTheme="minorHAnsi" w:hAnsiTheme="minorHAnsi" w:cstheme="minorHAnsi"/>
        </w:rPr>
        <w:t xml:space="preserve"> </w:t>
      </w:r>
      <w:r w:rsidR="003D7110" w:rsidRPr="00102430">
        <w:rPr>
          <w:rFonts w:asciiTheme="minorHAnsi" w:hAnsiTheme="minorHAnsi" w:cstheme="minorHAnsi"/>
        </w:rPr>
        <w:t>MSR and updated monthly for each subsequent MSR submittal.</w:t>
      </w:r>
    </w:p>
    <w:p w14:paraId="6750F4EE" w14:textId="45DE6635" w:rsidR="00333E74" w:rsidRPr="00102430" w:rsidRDefault="00333E74" w:rsidP="00BD7F46">
      <w:pPr>
        <w:pStyle w:val="text"/>
        <w:rPr>
          <w:rFonts w:asciiTheme="minorHAnsi" w:hAnsiTheme="minorHAnsi" w:cstheme="minorHAnsi"/>
        </w:rPr>
      </w:pPr>
      <w:r w:rsidRPr="00102430">
        <w:rPr>
          <w:rFonts w:asciiTheme="minorHAnsi" w:hAnsiTheme="minorHAnsi" w:cstheme="minorHAnsi"/>
        </w:rPr>
        <w:t xml:space="preserve">The </w:t>
      </w:r>
      <w:r w:rsidR="009C5293" w:rsidRPr="00102430">
        <w:rPr>
          <w:rFonts w:asciiTheme="minorHAnsi" w:hAnsiTheme="minorHAnsi" w:cstheme="minorHAnsi"/>
        </w:rPr>
        <w:t>CONTRACTOR</w:t>
      </w:r>
      <w:r w:rsidRPr="00102430">
        <w:rPr>
          <w:rFonts w:asciiTheme="minorHAnsi" w:hAnsiTheme="minorHAnsi" w:cstheme="minorHAnsi"/>
        </w:rPr>
        <w:t xml:space="preserve"> shall update the reliability prediction as the design matures.</w:t>
      </w:r>
    </w:p>
    <w:p w14:paraId="27D13E55" w14:textId="5E8E9977" w:rsidR="00BD7F46" w:rsidRPr="00102430" w:rsidRDefault="00BD7F46" w:rsidP="00BD7F46">
      <w:pPr>
        <w:pStyle w:val="text"/>
        <w:rPr>
          <w:rFonts w:asciiTheme="minorHAnsi" w:hAnsiTheme="minorHAnsi" w:cstheme="minorHAnsi"/>
        </w:rPr>
      </w:pPr>
      <w:r w:rsidRPr="00102430">
        <w:rPr>
          <w:rFonts w:asciiTheme="minorHAnsi" w:hAnsiTheme="minorHAnsi" w:cstheme="minorHAnsi"/>
        </w:rPr>
        <w:t xml:space="preserve">The </w:t>
      </w:r>
      <w:r w:rsidR="009C5293" w:rsidRPr="00102430">
        <w:rPr>
          <w:rFonts w:asciiTheme="minorHAnsi" w:hAnsiTheme="minorHAnsi" w:cstheme="minorHAnsi"/>
        </w:rPr>
        <w:t>CONTRACTOR</w:t>
      </w:r>
      <w:r w:rsidRPr="00102430">
        <w:rPr>
          <w:rFonts w:asciiTheme="minorHAnsi" w:hAnsiTheme="minorHAnsi" w:cstheme="minorHAnsi"/>
        </w:rPr>
        <w:t xml:space="preserve"> shall </w:t>
      </w:r>
      <w:r w:rsidR="00F2619A" w:rsidRPr="00102430">
        <w:rPr>
          <w:rFonts w:asciiTheme="minorHAnsi" w:hAnsiTheme="minorHAnsi" w:cstheme="minorHAnsi"/>
        </w:rPr>
        <w:t xml:space="preserve">mitigate </w:t>
      </w:r>
      <w:r w:rsidRPr="00102430">
        <w:rPr>
          <w:rFonts w:asciiTheme="minorHAnsi" w:hAnsiTheme="minorHAnsi" w:cstheme="minorHAnsi"/>
        </w:rPr>
        <w:t xml:space="preserve">any Single Point Failures in the </w:t>
      </w:r>
      <w:r w:rsidR="009C5293" w:rsidRPr="00102430">
        <w:rPr>
          <w:rFonts w:asciiTheme="minorHAnsi" w:hAnsiTheme="minorHAnsi" w:cstheme="minorHAnsi"/>
        </w:rPr>
        <w:t>AUV</w:t>
      </w:r>
      <w:r w:rsidRPr="00102430">
        <w:rPr>
          <w:rFonts w:asciiTheme="minorHAnsi" w:hAnsiTheme="minorHAnsi" w:cstheme="minorHAnsi"/>
        </w:rPr>
        <w:t xml:space="preserve"> design</w:t>
      </w:r>
      <w:r w:rsidR="00F2619A" w:rsidRPr="00102430">
        <w:rPr>
          <w:rFonts w:asciiTheme="minorHAnsi" w:hAnsiTheme="minorHAnsi" w:cstheme="minorHAnsi"/>
        </w:rPr>
        <w:t xml:space="preserve"> that would prevent the overall </w:t>
      </w:r>
      <w:r w:rsidR="00E07D25" w:rsidRPr="00102430">
        <w:rPr>
          <w:rFonts w:asciiTheme="minorHAnsi" w:hAnsiTheme="minorHAnsi" w:cstheme="minorHAnsi"/>
        </w:rPr>
        <w:t xml:space="preserve">system </w:t>
      </w:r>
      <w:r w:rsidR="00F2619A" w:rsidRPr="00102430">
        <w:rPr>
          <w:rFonts w:asciiTheme="minorHAnsi" w:hAnsiTheme="minorHAnsi" w:cstheme="minorHAnsi"/>
        </w:rPr>
        <w:t>from functioning</w:t>
      </w:r>
      <w:r w:rsidR="009C5293" w:rsidRPr="00102430">
        <w:rPr>
          <w:rFonts w:asciiTheme="minorHAnsi" w:hAnsiTheme="minorHAnsi" w:cstheme="minorHAnsi"/>
        </w:rPr>
        <w:t>, including communication, software and hardware faults</w:t>
      </w:r>
      <w:r w:rsidRPr="00102430">
        <w:rPr>
          <w:rFonts w:asciiTheme="minorHAnsi" w:hAnsiTheme="minorHAnsi" w:cstheme="minorHAnsi"/>
        </w:rPr>
        <w:t>.</w:t>
      </w:r>
    </w:p>
    <w:p w14:paraId="2150FDA0" w14:textId="564F8260" w:rsidR="00BD7F46" w:rsidRPr="00102430" w:rsidRDefault="00BD7F46" w:rsidP="00BD7F46">
      <w:pPr>
        <w:pStyle w:val="text"/>
        <w:rPr>
          <w:rFonts w:asciiTheme="minorHAnsi" w:hAnsiTheme="minorHAnsi" w:cstheme="minorHAnsi"/>
        </w:rPr>
      </w:pPr>
      <w:r w:rsidRPr="00102430">
        <w:rPr>
          <w:rFonts w:asciiTheme="minorHAnsi" w:hAnsiTheme="minorHAnsi" w:cstheme="minorHAnsi"/>
        </w:rPr>
        <w:t xml:space="preserve">The </w:t>
      </w:r>
      <w:r w:rsidR="009C5293" w:rsidRPr="00102430">
        <w:rPr>
          <w:rFonts w:asciiTheme="minorHAnsi" w:hAnsiTheme="minorHAnsi" w:cstheme="minorHAnsi"/>
        </w:rPr>
        <w:t>CONTRACTOR</w:t>
      </w:r>
      <w:r w:rsidRPr="00102430">
        <w:rPr>
          <w:rFonts w:asciiTheme="minorHAnsi" w:hAnsiTheme="minorHAnsi" w:cstheme="minorHAnsi"/>
        </w:rPr>
        <w:t xml:space="preserve"> shall track and report all failures occurring </w:t>
      </w:r>
      <w:r w:rsidR="00BA365D" w:rsidRPr="00102430">
        <w:rPr>
          <w:rFonts w:asciiTheme="minorHAnsi" w:hAnsiTheme="minorHAnsi" w:cstheme="minorHAnsi"/>
        </w:rPr>
        <w:t>during</w:t>
      </w:r>
      <w:r w:rsidRPr="00102430">
        <w:rPr>
          <w:rFonts w:asciiTheme="minorHAnsi" w:hAnsiTheme="minorHAnsi" w:cstheme="minorHAnsi"/>
        </w:rPr>
        <w:t xml:space="preserve"> development, integration and test of the prototype units to support </w:t>
      </w:r>
      <w:r w:rsidR="009C5293" w:rsidRPr="00102430">
        <w:rPr>
          <w:rFonts w:asciiTheme="minorHAnsi" w:hAnsiTheme="minorHAnsi" w:cstheme="minorHAnsi"/>
        </w:rPr>
        <w:t>SPAWAR</w:t>
      </w:r>
      <w:r w:rsidRPr="00102430">
        <w:rPr>
          <w:rFonts w:asciiTheme="minorHAnsi" w:hAnsiTheme="minorHAnsi" w:cstheme="minorHAnsi"/>
        </w:rPr>
        <w:t>’s failure trend analysis.</w:t>
      </w:r>
    </w:p>
    <w:p w14:paraId="41371759" w14:textId="77777777" w:rsidR="00195458" w:rsidRPr="00102430" w:rsidRDefault="00195458" w:rsidP="00195458">
      <w:pPr>
        <w:pStyle w:val="Heading3"/>
        <w:rPr>
          <w:rFonts w:asciiTheme="minorHAnsi" w:hAnsiTheme="minorHAnsi" w:cstheme="minorHAnsi"/>
        </w:rPr>
      </w:pPr>
      <w:bookmarkStart w:id="59" w:name="_Toc153097005"/>
      <w:r w:rsidRPr="00102430">
        <w:rPr>
          <w:rFonts w:asciiTheme="minorHAnsi" w:hAnsiTheme="minorHAnsi" w:cstheme="minorHAnsi"/>
        </w:rPr>
        <w:t>Structural Modeling</w:t>
      </w:r>
      <w:bookmarkEnd w:id="59"/>
    </w:p>
    <w:p w14:paraId="798790DD" w14:textId="0A5303FF" w:rsidR="00195458" w:rsidRPr="00102430" w:rsidRDefault="00195458" w:rsidP="00195458">
      <w:pPr>
        <w:pStyle w:val="text"/>
        <w:rPr>
          <w:rFonts w:asciiTheme="minorHAnsi" w:hAnsiTheme="minorHAnsi" w:cstheme="minorHAnsi"/>
        </w:rPr>
      </w:pPr>
      <w:r w:rsidRPr="00102430">
        <w:rPr>
          <w:rFonts w:asciiTheme="minorHAnsi" w:hAnsiTheme="minorHAnsi" w:cstheme="minorHAnsi"/>
        </w:rPr>
        <w:t xml:space="preserve">The </w:t>
      </w:r>
      <w:r w:rsidR="009C5293" w:rsidRPr="00102430">
        <w:rPr>
          <w:rFonts w:asciiTheme="minorHAnsi" w:hAnsiTheme="minorHAnsi" w:cstheme="minorHAnsi"/>
        </w:rPr>
        <w:t>CONTRACTOR</w:t>
      </w:r>
      <w:r w:rsidRPr="00102430">
        <w:rPr>
          <w:rFonts w:asciiTheme="minorHAnsi" w:hAnsiTheme="minorHAnsi" w:cstheme="minorHAnsi"/>
        </w:rPr>
        <w:t xml:space="preserve"> shall perform and provide the results of structural modeling that shows the critical stresses and margin to yield for the </w:t>
      </w:r>
      <w:r w:rsidR="009C5293" w:rsidRPr="00102430">
        <w:rPr>
          <w:rFonts w:asciiTheme="minorHAnsi" w:hAnsiTheme="minorHAnsi" w:cstheme="minorHAnsi"/>
        </w:rPr>
        <w:t>manipulator and overall AUV</w:t>
      </w:r>
      <w:r w:rsidR="00F2237B" w:rsidRPr="00102430">
        <w:rPr>
          <w:rFonts w:asciiTheme="minorHAnsi" w:hAnsiTheme="minorHAnsi" w:cstheme="minorHAnsi"/>
        </w:rPr>
        <w:t xml:space="preserve"> </w:t>
      </w:r>
      <w:r w:rsidRPr="00102430">
        <w:rPr>
          <w:rFonts w:asciiTheme="minorHAnsi" w:hAnsiTheme="minorHAnsi" w:cstheme="minorHAnsi"/>
        </w:rPr>
        <w:t>design</w:t>
      </w:r>
      <w:r w:rsidR="009C5293" w:rsidRPr="00102430">
        <w:rPr>
          <w:rFonts w:asciiTheme="minorHAnsi" w:hAnsiTheme="minorHAnsi" w:cstheme="minorHAnsi"/>
        </w:rPr>
        <w:t>, to include stresses incurred during launch and recovery</w:t>
      </w:r>
      <w:r w:rsidRPr="00102430">
        <w:rPr>
          <w:rFonts w:asciiTheme="minorHAnsi" w:hAnsiTheme="minorHAnsi" w:cstheme="minorHAnsi"/>
        </w:rPr>
        <w:t>. Structural analysis results (</w:t>
      </w:r>
      <w:r w:rsidR="00A4714B" w:rsidRPr="00102430">
        <w:rPr>
          <w:rFonts w:asciiTheme="minorHAnsi" w:hAnsiTheme="minorHAnsi" w:cstheme="minorHAnsi"/>
        </w:rPr>
        <w:t>CDRL</w:t>
      </w:r>
      <w:r w:rsidRPr="00102430">
        <w:rPr>
          <w:rFonts w:asciiTheme="minorHAnsi" w:hAnsiTheme="minorHAnsi" w:cstheme="minorHAnsi"/>
        </w:rPr>
        <w:t xml:space="preserve">-011) are to be submitted in conjunction with </w:t>
      </w:r>
      <w:r w:rsidR="002F0668" w:rsidRPr="00102430">
        <w:rPr>
          <w:rFonts w:asciiTheme="minorHAnsi" w:hAnsiTheme="minorHAnsi" w:cstheme="minorHAnsi"/>
        </w:rPr>
        <w:t>System Functional</w:t>
      </w:r>
      <w:r w:rsidRPr="00102430">
        <w:rPr>
          <w:rFonts w:asciiTheme="minorHAnsi" w:hAnsiTheme="minorHAnsi" w:cstheme="minorHAnsi"/>
        </w:rPr>
        <w:t xml:space="preserve"> Review package (</w:t>
      </w:r>
      <w:r w:rsidR="00A4714B" w:rsidRPr="00102430">
        <w:rPr>
          <w:rFonts w:asciiTheme="minorHAnsi" w:hAnsiTheme="minorHAnsi" w:cstheme="minorHAnsi"/>
        </w:rPr>
        <w:t>CDRL</w:t>
      </w:r>
      <w:r w:rsidRPr="00102430">
        <w:rPr>
          <w:rFonts w:asciiTheme="minorHAnsi" w:hAnsiTheme="minorHAnsi" w:cstheme="minorHAnsi"/>
        </w:rPr>
        <w:t xml:space="preserve">-004) to the PM, CM and </w:t>
      </w:r>
      <w:r w:rsidR="00AA1086" w:rsidRPr="00102430">
        <w:rPr>
          <w:rFonts w:asciiTheme="minorHAnsi" w:hAnsiTheme="minorHAnsi" w:cstheme="minorHAnsi"/>
        </w:rPr>
        <w:t>Technical Lead</w:t>
      </w:r>
      <w:r w:rsidRPr="00102430">
        <w:rPr>
          <w:rFonts w:asciiTheme="minorHAnsi" w:hAnsiTheme="minorHAnsi" w:cstheme="minorHAnsi"/>
        </w:rPr>
        <w:t xml:space="preserve"> and updated for </w:t>
      </w:r>
      <w:r w:rsidR="002F0668" w:rsidRPr="00102430">
        <w:rPr>
          <w:rFonts w:asciiTheme="minorHAnsi" w:hAnsiTheme="minorHAnsi" w:cstheme="minorHAnsi"/>
        </w:rPr>
        <w:t>Preliminary</w:t>
      </w:r>
      <w:r w:rsidRPr="00102430">
        <w:rPr>
          <w:rFonts w:asciiTheme="minorHAnsi" w:hAnsiTheme="minorHAnsi" w:cstheme="minorHAnsi"/>
        </w:rPr>
        <w:t xml:space="preserve"> Design Review Package (</w:t>
      </w:r>
      <w:r w:rsidR="00A4714B" w:rsidRPr="00102430">
        <w:rPr>
          <w:rFonts w:asciiTheme="minorHAnsi" w:hAnsiTheme="minorHAnsi" w:cstheme="minorHAnsi"/>
        </w:rPr>
        <w:t>CDRL</w:t>
      </w:r>
      <w:r w:rsidRPr="00102430">
        <w:rPr>
          <w:rFonts w:asciiTheme="minorHAnsi" w:hAnsiTheme="minorHAnsi" w:cstheme="minorHAnsi"/>
        </w:rPr>
        <w:t>-009).</w:t>
      </w:r>
    </w:p>
    <w:p w14:paraId="4E24870C" w14:textId="77777777" w:rsidR="00D1372B" w:rsidRPr="00102430" w:rsidRDefault="006F2B37" w:rsidP="00D1372B">
      <w:pPr>
        <w:pStyle w:val="Heading3"/>
        <w:rPr>
          <w:rFonts w:asciiTheme="minorHAnsi" w:hAnsiTheme="minorHAnsi" w:cstheme="minorHAnsi"/>
        </w:rPr>
      </w:pPr>
      <w:bookmarkStart w:id="60" w:name="_Ref152507256"/>
      <w:bookmarkStart w:id="61" w:name="_Toc153097006"/>
      <w:r w:rsidRPr="00102430">
        <w:rPr>
          <w:rFonts w:asciiTheme="minorHAnsi" w:hAnsiTheme="minorHAnsi" w:cstheme="minorHAnsi"/>
        </w:rPr>
        <w:t xml:space="preserve">Milestone </w:t>
      </w:r>
      <w:r w:rsidR="00D1372B" w:rsidRPr="00102430">
        <w:rPr>
          <w:rFonts w:asciiTheme="minorHAnsi" w:hAnsiTheme="minorHAnsi" w:cstheme="minorHAnsi"/>
        </w:rPr>
        <w:t>Reviews</w:t>
      </w:r>
      <w:bookmarkEnd w:id="60"/>
      <w:bookmarkEnd w:id="61"/>
    </w:p>
    <w:p w14:paraId="6A5DA6C8" w14:textId="6BA7E9DE" w:rsidR="006F2B37" w:rsidRPr="00102430" w:rsidRDefault="00377C52" w:rsidP="00377C52">
      <w:pPr>
        <w:pStyle w:val="text"/>
        <w:spacing w:after="120"/>
        <w:rPr>
          <w:rFonts w:asciiTheme="minorHAnsi" w:hAnsiTheme="minorHAnsi" w:cstheme="minorHAnsi"/>
        </w:rPr>
      </w:pPr>
      <w:r w:rsidRPr="00102430">
        <w:rPr>
          <w:rFonts w:asciiTheme="minorHAnsi" w:hAnsiTheme="minorHAnsi" w:cstheme="minorHAnsi"/>
        </w:rPr>
        <w:t xml:space="preserve">The </w:t>
      </w:r>
      <w:r w:rsidR="009C5293" w:rsidRPr="00102430">
        <w:rPr>
          <w:rFonts w:asciiTheme="minorHAnsi" w:hAnsiTheme="minorHAnsi" w:cstheme="minorHAnsi"/>
        </w:rPr>
        <w:t>CONTRACTOR</w:t>
      </w:r>
      <w:r w:rsidRPr="00102430">
        <w:rPr>
          <w:rFonts w:asciiTheme="minorHAnsi" w:hAnsiTheme="minorHAnsi" w:cstheme="minorHAnsi"/>
        </w:rPr>
        <w:t xml:space="preserve"> </w:t>
      </w:r>
      <w:r w:rsidR="00BD7F46" w:rsidRPr="00102430">
        <w:rPr>
          <w:rFonts w:asciiTheme="minorHAnsi" w:hAnsiTheme="minorHAnsi" w:cstheme="minorHAnsi"/>
        </w:rPr>
        <w:t>shall</w:t>
      </w:r>
      <w:r w:rsidRPr="00102430">
        <w:rPr>
          <w:rFonts w:asciiTheme="minorHAnsi" w:hAnsiTheme="minorHAnsi" w:cstheme="minorHAnsi"/>
        </w:rPr>
        <w:t xml:space="preserve"> conduct milestone reviews with the BUYER identified below.</w:t>
      </w:r>
      <w:r w:rsidR="00B9088D" w:rsidRPr="00102430">
        <w:rPr>
          <w:rFonts w:asciiTheme="minorHAnsi" w:hAnsiTheme="minorHAnsi" w:cstheme="minorHAnsi"/>
        </w:rPr>
        <w:t xml:space="preserve"> </w:t>
      </w:r>
      <w:r w:rsidR="002F7054" w:rsidRPr="00102430">
        <w:rPr>
          <w:rFonts w:asciiTheme="minorHAnsi" w:hAnsiTheme="minorHAnsi" w:cstheme="minorHAnsi"/>
        </w:rPr>
        <w:t>Minutes of the actions and agreements at each review (</w:t>
      </w:r>
      <w:r w:rsidR="00A4714B" w:rsidRPr="00102430">
        <w:rPr>
          <w:rFonts w:asciiTheme="minorHAnsi" w:hAnsiTheme="minorHAnsi" w:cstheme="minorHAnsi"/>
        </w:rPr>
        <w:t>CDRL</w:t>
      </w:r>
      <w:r w:rsidR="002F7054" w:rsidRPr="00102430">
        <w:rPr>
          <w:rFonts w:asciiTheme="minorHAnsi" w:hAnsiTheme="minorHAnsi" w:cstheme="minorHAnsi"/>
        </w:rPr>
        <w:t xml:space="preserve">-003) shall be submitted </w:t>
      </w:r>
      <w:r w:rsidR="00475982" w:rsidRPr="00102430">
        <w:rPr>
          <w:rFonts w:asciiTheme="minorHAnsi" w:hAnsiTheme="minorHAnsi" w:cstheme="minorHAnsi"/>
        </w:rPr>
        <w:t xml:space="preserve">to the </w:t>
      </w:r>
      <w:r w:rsidR="00AA1086" w:rsidRPr="00102430">
        <w:rPr>
          <w:rFonts w:asciiTheme="minorHAnsi" w:hAnsiTheme="minorHAnsi" w:cstheme="minorHAnsi"/>
        </w:rPr>
        <w:t xml:space="preserve">SPAWAR </w:t>
      </w:r>
      <w:r w:rsidR="00475982" w:rsidRPr="00102430">
        <w:rPr>
          <w:rFonts w:asciiTheme="minorHAnsi" w:hAnsiTheme="minorHAnsi" w:cstheme="minorHAnsi"/>
        </w:rPr>
        <w:t xml:space="preserve">PM, CM and </w:t>
      </w:r>
      <w:r w:rsidR="00AA1086" w:rsidRPr="00102430">
        <w:rPr>
          <w:rFonts w:asciiTheme="minorHAnsi" w:hAnsiTheme="minorHAnsi" w:cstheme="minorHAnsi"/>
        </w:rPr>
        <w:t>Technical Lead</w:t>
      </w:r>
      <w:r w:rsidR="00475982" w:rsidRPr="00102430">
        <w:rPr>
          <w:rFonts w:asciiTheme="minorHAnsi" w:hAnsiTheme="minorHAnsi" w:cstheme="minorHAnsi"/>
        </w:rPr>
        <w:t xml:space="preserve"> </w:t>
      </w:r>
      <w:r w:rsidR="002F7054" w:rsidRPr="00102430">
        <w:rPr>
          <w:rFonts w:asciiTheme="minorHAnsi" w:hAnsiTheme="minorHAnsi" w:cstheme="minorHAnsi"/>
        </w:rPr>
        <w:t>with the final review package.</w:t>
      </w:r>
    </w:p>
    <w:p w14:paraId="25D4352D" w14:textId="1D721FFE" w:rsidR="00377C52" w:rsidRPr="00102430" w:rsidRDefault="00377C52" w:rsidP="006A4A08">
      <w:pPr>
        <w:pStyle w:val="TableCaption0"/>
        <w:rPr>
          <w:rFonts w:asciiTheme="minorHAnsi" w:hAnsiTheme="minorHAnsi" w:cstheme="minorHAnsi"/>
        </w:rPr>
      </w:pPr>
      <w:bookmarkStart w:id="62" w:name="_Toc153097015"/>
      <w:r w:rsidRPr="00102430">
        <w:rPr>
          <w:rFonts w:asciiTheme="minorHAnsi" w:hAnsiTheme="minorHAnsi" w:cstheme="minorHAnsi"/>
        </w:rPr>
        <w:t>Table 3-</w:t>
      </w:r>
      <w:r w:rsidR="00BA4450" w:rsidRPr="00102430">
        <w:rPr>
          <w:rFonts w:asciiTheme="minorHAnsi" w:hAnsiTheme="minorHAnsi" w:cstheme="minorHAnsi"/>
        </w:rPr>
        <w:t>1</w:t>
      </w:r>
      <w:r w:rsidRPr="00102430">
        <w:rPr>
          <w:rFonts w:asciiTheme="minorHAnsi" w:hAnsiTheme="minorHAnsi" w:cstheme="minorHAnsi"/>
        </w:rPr>
        <w:tab/>
        <w:t>Milestone Reviews</w:t>
      </w:r>
      <w:bookmarkEnd w:id="62"/>
    </w:p>
    <w:tbl>
      <w:tblPr>
        <w:tblW w:w="400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53"/>
        <w:gridCol w:w="2823"/>
      </w:tblGrid>
      <w:tr w:rsidR="00377C52" w:rsidRPr="00102430" w14:paraId="17A88E0C" w14:textId="77777777" w:rsidTr="00C814FC">
        <w:trPr>
          <w:trHeight w:val="206"/>
          <w:jc w:val="center"/>
        </w:trPr>
        <w:tc>
          <w:tcPr>
            <w:tcW w:w="3185" w:type="pct"/>
            <w:shd w:val="clear" w:color="auto" w:fill="9CC2E5" w:themeFill="accent1" w:themeFillTint="99"/>
          </w:tcPr>
          <w:p w14:paraId="5908D61D" w14:textId="77777777" w:rsidR="00377C52" w:rsidRPr="00102430" w:rsidRDefault="00377C52" w:rsidP="00C814FC">
            <w:pPr>
              <w:pStyle w:val="tablehead"/>
              <w:spacing w:before="40" w:after="40"/>
              <w:rPr>
                <w:rFonts w:asciiTheme="minorHAnsi" w:hAnsiTheme="minorHAnsi" w:cstheme="minorHAnsi"/>
                <w:sz w:val="20"/>
              </w:rPr>
            </w:pPr>
            <w:r w:rsidRPr="00102430">
              <w:rPr>
                <w:rFonts w:asciiTheme="minorHAnsi" w:hAnsiTheme="minorHAnsi" w:cstheme="minorHAnsi"/>
                <w:sz w:val="20"/>
              </w:rPr>
              <w:t>Review</w:t>
            </w:r>
          </w:p>
        </w:tc>
        <w:tc>
          <w:tcPr>
            <w:tcW w:w="1815" w:type="pct"/>
            <w:shd w:val="clear" w:color="auto" w:fill="9CC2E5" w:themeFill="accent1" w:themeFillTint="99"/>
          </w:tcPr>
          <w:p w14:paraId="430AFD69" w14:textId="77777777" w:rsidR="00377C52" w:rsidRPr="00102430" w:rsidRDefault="00377C52" w:rsidP="00C814FC">
            <w:pPr>
              <w:pStyle w:val="tablehead"/>
              <w:spacing w:before="40" w:after="40"/>
              <w:rPr>
                <w:rFonts w:asciiTheme="minorHAnsi" w:hAnsiTheme="minorHAnsi" w:cstheme="minorHAnsi"/>
                <w:sz w:val="20"/>
              </w:rPr>
            </w:pPr>
            <w:r w:rsidRPr="00102430">
              <w:rPr>
                <w:rFonts w:asciiTheme="minorHAnsi" w:hAnsiTheme="minorHAnsi" w:cstheme="minorHAnsi"/>
                <w:sz w:val="20"/>
              </w:rPr>
              <w:t>Due Date</w:t>
            </w:r>
          </w:p>
        </w:tc>
      </w:tr>
      <w:tr w:rsidR="00377C52" w:rsidRPr="00102430" w14:paraId="004B8F48" w14:textId="77777777" w:rsidTr="002224C2">
        <w:trPr>
          <w:trHeight w:val="215"/>
          <w:jc w:val="center"/>
        </w:trPr>
        <w:tc>
          <w:tcPr>
            <w:tcW w:w="3185" w:type="pct"/>
          </w:tcPr>
          <w:p w14:paraId="385E213A" w14:textId="144CC790" w:rsidR="00377C52" w:rsidRPr="00102430" w:rsidRDefault="00AB557C" w:rsidP="00C814FC">
            <w:pPr>
              <w:pStyle w:val="tablebody"/>
              <w:spacing w:before="40" w:after="40"/>
              <w:rPr>
                <w:rFonts w:asciiTheme="minorHAnsi" w:hAnsiTheme="minorHAnsi" w:cstheme="minorHAnsi"/>
              </w:rPr>
            </w:pPr>
            <w:r w:rsidRPr="00102430">
              <w:rPr>
                <w:rFonts w:asciiTheme="minorHAnsi" w:hAnsiTheme="minorHAnsi" w:cstheme="minorHAnsi"/>
              </w:rPr>
              <w:t>System Functional</w:t>
            </w:r>
            <w:r w:rsidR="004275C2" w:rsidRPr="00102430">
              <w:rPr>
                <w:rFonts w:asciiTheme="minorHAnsi" w:hAnsiTheme="minorHAnsi" w:cstheme="minorHAnsi"/>
              </w:rPr>
              <w:t xml:space="preserve"> Review</w:t>
            </w:r>
          </w:p>
        </w:tc>
        <w:tc>
          <w:tcPr>
            <w:tcW w:w="1815" w:type="pct"/>
          </w:tcPr>
          <w:p w14:paraId="0E2D70C3" w14:textId="04D2BEB1" w:rsidR="00377C52" w:rsidRPr="00102430" w:rsidRDefault="00AB557C">
            <w:pPr>
              <w:pStyle w:val="tablebody"/>
              <w:spacing w:before="40" w:after="40"/>
              <w:rPr>
                <w:rFonts w:asciiTheme="minorHAnsi" w:hAnsiTheme="minorHAnsi" w:cstheme="minorHAnsi"/>
              </w:rPr>
            </w:pPr>
            <w:r w:rsidRPr="00102430">
              <w:rPr>
                <w:rFonts w:asciiTheme="minorHAnsi" w:hAnsiTheme="minorHAnsi" w:cstheme="minorHAnsi"/>
              </w:rPr>
              <w:t>5.5</w:t>
            </w:r>
            <w:r w:rsidR="00AA1086" w:rsidRPr="00102430">
              <w:rPr>
                <w:rFonts w:asciiTheme="minorHAnsi" w:hAnsiTheme="minorHAnsi" w:cstheme="minorHAnsi"/>
              </w:rPr>
              <w:t xml:space="preserve"> Months ARO</w:t>
            </w:r>
          </w:p>
        </w:tc>
      </w:tr>
      <w:tr w:rsidR="00377C52" w:rsidRPr="00102430" w14:paraId="4EAB1C5D" w14:textId="77777777" w:rsidTr="002224C2">
        <w:trPr>
          <w:trHeight w:val="143"/>
          <w:jc w:val="center"/>
        </w:trPr>
        <w:tc>
          <w:tcPr>
            <w:tcW w:w="3185" w:type="pct"/>
          </w:tcPr>
          <w:p w14:paraId="6DC47799" w14:textId="66664109" w:rsidR="00377C52" w:rsidRPr="00102430" w:rsidRDefault="00AB557C" w:rsidP="00C814FC">
            <w:pPr>
              <w:pStyle w:val="tablebody"/>
              <w:spacing w:before="40" w:after="40"/>
              <w:rPr>
                <w:rFonts w:asciiTheme="minorHAnsi" w:hAnsiTheme="minorHAnsi" w:cstheme="minorHAnsi"/>
              </w:rPr>
            </w:pPr>
            <w:r w:rsidRPr="00102430">
              <w:rPr>
                <w:rFonts w:asciiTheme="minorHAnsi" w:hAnsiTheme="minorHAnsi" w:cstheme="minorHAnsi"/>
              </w:rPr>
              <w:t>Preliminary</w:t>
            </w:r>
            <w:r w:rsidR="004275C2" w:rsidRPr="00102430">
              <w:rPr>
                <w:rFonts w:asciiTheme="minorHAnsi" w:hAnsiTheme="minorHAnsi" w:cstheme="minorHAnsi"/>
              </w:rPr>
              <w:t xml:space="preserve"> Design Review</w:t>
            </w:r>
          </w:p>
        </w:tc>
        <w:tc>
          <w:tcPr>
            <w:tcW w:w="1815" w:type="pct"/>
          </w:tcPr>
          <w:p w14:paraId="252D1C80" w14:textId="092EA97A" w:rsidR="004275C2" w:rsidRPr="00102430" w:rsidRDefault="00AB557C">
            <w:pPr>
              <w:pStyle w:val="tablebody"/>
              <w:spacing w:before="40" w:after="40"/>
              <w:rPr>
                <w:rFonts w:asciiTheme="minorHAnsi" w:hAnsiTheme="minorHAnsi" w:cstheme="minorHAnsi"/>
              </w:rPr>
            </w:pPr>
            <w:r w:rsidRPr="00102430">
              <w:rPr>
                <w:rFonts w:asciiTheme="minorHAnsi" w:hAnsiTheme="minorHAnsi" w:cstheme="minorHAnsi"/>
              </w:rPr>
              <w:t xml:space="preserve">7.5 </w:t>
            </w:r>
            <w:r w:rsidR="00AA1086" w:rsidRPr="00102430">
              <w:rPr>
                <w:rFonts w:asciiTheme="minorHAnsi" w:hAnsiTheme="minorHAnsi" w:cstheme="minorHAnsi"/>
              </w:rPr>
              <w:t>Months ARO</w:t>
            </w:r>
          </w:p>
        </w:tc>
      </w:tr>
      <w:tr w:rsidR="004275C2" w:rsidRPr="00102430" w14:paraId="5E428571" w14:textId="77777777" w:rsidTr="002224C2">
        <w:trPr>
          <w:trHeight w:val="143"/>
          <w:jc w:val="center"/>
        </w:trPr>
        <w:tc>
          <w:tcPr>
            <w:tcW w:w="3185" w:type="pct"/>
          </w:tcPr>
          <w:p w14:paraId="614B17B3" w14:textId="401498C3" w:rsidR="004275C2" w:rsidRPr="00102430" w:rsidDel="004275C2" w:rsidRDefault="00A4714B">
            <w:pPr>
              <w:pStyle w:val="tablebody"/>
              <w:spacing w:before="40" w:after="40"/>
              <w:rPr>
                <w:rFonts w:asciiTheme="minorHAnsi" w:hAnsiTheme="minorHAnsi" w:cstheme="minorHAnsi"/>
              </w:rPr>
            </w:pPr>
            <w:r w:rsidRPr="00102430">
              <w:rPr>
                <w:rFonts w:asciiTheme="minorHAnsi" w:hAnsiTheme="minorHAnsi" w:cstheme="minorHAnsi"/>
              </w:rPr>
              <w:t>Demonstration Test</w:t>
            </w:r>
            <w:r w:rsidR="00880BBF" w:rsidRPr="00102430">
              <w:rPr>
                <w:rFonts w:asciiTheme="minorHAnsi" w:hAnsiTheme="minorHAnsi" w:cstheme="minorHAnsi"/>
              </w:rPr>
              <w:t xml:space="preserve"> Readiness</w:t>
            </w:r>
            <w:r w:rsidR="004275C2" w:rsidRPr="00102430">
              <w:rPr>
                <w:rFonts w:asciiTheme="minorHAnsi" w:hAnsiTheme="minorHAnsi" w:cstheme="minorHAnsi"/>
              </w:rPr>
              <w:t xml:space="preserve"> Review</w:t>
            </w:r>
          </w:p>
        </w:tc>
        <w:tc>
          <w:tcPr>
            <w:tcW w:w="1815" w:type="pct"/>
          </w:tcPr>
          <w:p w14:paraId="18D92A90" w14:textId="3417183A" w:rsidR="004275C2" w:rsidRPr="00102430" w:rsidDel="004275C2" w:rsidRDefault="00AA1086" w:rsidP="00C814FC">
            <w:pPr>
              <w:pStyle w:val="tablebody"/>
              <w:spacing w:before="40" w:after="40"/>
              <w:rPr>
                <w:rFonts w:asciiTheme="minorHAnsi" w:hAnsiTheme="minorHAnsi" w:cstheme="minorHAnsi"/>
              </w:rPr>
            </w:pPr>
            <w:r w:rsidRPr="00102430">
              <w:rPr>
                <w:rFonts w:asciiTheme="minorHAnsi" w:hAnsiTheme="minorHAnsi" w:cstheme="minorHAnsi"/>
              </w:rPr>
              <w:t>11 Months ARO</w:t>
            </w:r>
          </w:p>
        </w:tc>
      </w:tr>
    </w:tbl>
    <w:p w14:paraId="4C07F306" w14:textId="691A58A9" w:rsidR="00D1372B" w:rsidRPr="00102430" w:rsidRDefault="00441C50" w:rsidP="00D1372B">
      <w:pPr>
        <w:pStyle w:val="Heading4"/>
        <w:rPr>
          <w:rFonts w:asciiTheme="minorHAnsi" w:hAnsiTheme="minorHAnsi" w:cstheme="minorHAnsi"/>
        </w:rPr>
      </w:pPr>
      <w:bookmarkStart w:id="63" w:name="_Toc153097007"/>
      <w:r w:rsidRPr="00102430">
        <w:rPr>
          <w:rFonts w:asciiTheme="minorHAnsi" w:hAnsiTheme="minorHAnsi" w:cstheme="minorHAnsi"/>
        </w:rPr>
        <w:t>System Functional</w:t>
      </w:r>
      <w:r w:rsidR="003F272D" w:rsidRPr="00102430">
        <w:rPr>
          <w:rFonts w:asciiTheme="minorHAnsi" w:hAnsiTheme="minorHAnsi" w:cstheme="minorHAnsi"/>
        </w:rPr>
        <w:t xml:space="preserve"> </w:t>
      </w:r>
      <w:r w:rsidR="00D1372B" w:rsidRPr="00102430">
        <w:rPr>
          <w:rFonts w:asciiTheme="minorHAnsi" w:hAnsiTheme="minorHAnsi" w:cstheme="minorHAnsi"/>
        </w:rPr>
        <w:t>Review</w:t>
      </w:r>
      <w:bookmarkEnd w:id="63"/>
    </w:p>
    <w:p w14:paraId="6803158D" w14:textId="6EE1DDAE" w:rsidR="00D1372B" w:rsidRPr="00102430" w:rsidRDefault="00D1372B" w:rsidP="002224C2">
      <w:pPr>
        <w:pStyle w:val="text"/>
        <w:spacing w:after="120"/>
        <w:rPr>
          <w:rFonts w:asciiTheme="minorHAnsi" w:hAnsiTheme="minorHAnsi" w:cstheme="minorHAnsi"/>
        </w:rPr>
      </w:pPr>
      <w:r w:rsidRPr="00102430">
        <w:rPr>
          <w:rFonts w:asciiTheme="minorHAnsi" w:hAnsiTheme="minorHAnsi" w:cstheme="minorHAnsi"/>
        </w:rPr>
        <w:t xml:space="preserve">The </w:t>
      </w:r>
      <w:r w:rsidR="009C5293" w:rsidRPr="00102430">
        <w:rPr>
          <w:rFonts w:asciiTheme="minorHAnsi" w:hAnsiTheme="minorHAnsi" w:cstheme="minorHAnsi"/>
        </w:rPr>
        <w:t>CONTRACTOR</w:t>
      </w:r>
      <w:r w:rsidRPr="00102430">
        <w:rPr>
          <w:rFonts w:asciiTheme="minorHAnsi" w:hAnsiTheme="minorHAnsi" w:cstheme="minorHAnsi"/>
        </w:rPr>
        <w:t xml:space="preserve"> </w:t>
      </w:r>
      <w:r w:rsidR="006C55C5" w:rsidRPr="00102430">
        <w:rPr>
          <w:rFonts w:asciiTheme="minorHAnsi" w:hAnsiTheme="minorHAnsi" w:cstheme="minorHAnsi"/>
        </w:rPr>
        <w:t>shall</w:t>
      </w:r>
      <w:r w:rsidRPr="00102430">
        <w:rPr>
          <w:rFonts w:asciiTheme="minorHAnsi" w:hAnsiTheme="minorHAnsi" w:cstheme="minorHAnsi"/>
        </w:rPr>
        <w:t xml:space="preserve"> conduct a </w:t>
      </w:r>
      <w:r w:rsidR="00441C50" w:rsidRPr="00102430">
        <w:rPr>
          <w:rFonts w:asciiTheme="minorHAnsi" w:hAnsiTheme="minorHAnsi" w:cstheme="minorHAnsi"/>
        </w:rPr>
        <w:t>System Functional</w:t>
      </w:r>
      <w:r w:rsidR="003F272D" w:rsidRPr="00102430">
        <w:rPr>
          <w:rFonts w:asciiTheme="minorHAnsi" w:hAnsiTheme="minorHAnsi" w:cstheme="minorHAnsi"/>
        </w:rPr>
        <w:t xml:space="preserve"> Review </w:t>
      </w:r>
      <w:r w:rsidR="00F55FFE" w:rsidRPr="00102430">
        <w:rPr>
          <w:rFonts w:asciiTheme="minorHAnsi" w:hAnsiTheme="minorHAnsi" w:cstheme="minorHAnsi"/>
        </w:rPr>
        <w:t>(</w:t>
      </w:r>
      <w:r w:rsidR="00441C50" w:rsidRPr="00102430">
        <w:rPr>
          <w:rFonts w:asciiTheme="minorHAnsi" w:hAnsiTheme="minorHAnsi" w:cstheme="minorHAnsi"/>
        </w:rPr>
        <w:t>SFR</w:t>
      </w:r>
      <w:r w:rsidR="00F55FFE" w:rsidRPr="00102430">
        <w:rPr>
          <w:rFonts w:asciiTheme="minorHAnsi" w:hAnsiTheme="minorHAnsi" w:cstheme="minorHAnsi"/>
        </w:rPr>
        <w:t xml:space="preserve">) </w:t>
      </w:r>
      <w:r w:rsidR="008708FC" w:rsidRPr="00102430">
        <w:rPr>
          <w:rFonts w:asciiTheme="minorHAnsi" w:hAnsiTheme="minorHAnsi" w:cstheme="minorHAnsi"/>
        </w:rPr>
        <w:t xml:space="preserve">no later than </w:t>
      </w:r>
      <w:r w:rsidR="00441C50" w:rsidRPr="00102430">
        <w:rPr>
          <w:rFonts w:asciiTheme="minorHAnsi" w:hAnsiTheme="minorHAnsi" w:cstheme="minorHAnsi"/>
        </w:rPr>
        <w:t>five and a half</w:t>
      </w:r>
      <w:r w:rsidR="00EF4436" w:rsidRPr="00102430">
        <w:rPr>
          <w:rFonts w:asciiTheme="minorHAnsi" w:hAnsiTheme="minorHAnsi" w:cstheme="minorHAnsi"/>
        </w:rPr>
        <w:t xml:space="preserve"> months ARO</w:t>
      </w:r>
      <w:r w:rsidR="004275C2" w:rsidRPr="00102430">
        <w:rPr>
          <w:rFonts w:asciiTheme="minorHAnsi" w:hAnsiTheme="minorHAnsi" w:cstheme="minorHAnsi"/>
        </w:rPr>
        <w:t xml:space="preserve"> </w:t>
      </w:r>
      <w:r w:rsidRPr="00102430">
        <w:rPr>
          <w:rFonts w:asciiTheme="minorHAnsi" w:hAnsiTheme="minorHAnsi" w:cstheme="minorHAnsi"/>
        </w:rPr>
        <w:t>on a mutually agreed d</w:t>
      </w:r>
      <w:r w:rsidR="00B9088D" w:rsidRPr="00102430">
        <w:rPr>
          <w:rFonts w:asciiTheme="minorHAnsi" w:hAnsiTheme="minorHAnsi" w:cstheme="minorHAnsi"/>
        </w:rPr>
        <w:t xml:space="preserve">ate that </w:t>
      </w:r>
      <w:r w:rsidR="00EF4436" w:rsidRPr="00102430">
        <w:rPr>
          <w:rFonts w:asciiTheme="minorHAnsi" w:hAnsiTheme="minorHAnsi" w:cstheme="minorHAnsi"/>
        </w:rPr>
        <w:t>SPAWAR</w:t>
      </w:r>
      <w:r w:rsidR="00B9088D" w:rsidRPr="00102430">
        <w:rPr>
          <w:rFonts w:asciiTheme="minorHAnsi" w:hAnsiTheme="minorHAnsi" w:cstheme="minorHAnsi"/>
        </w:rPr>
        <w:t xml:space="preserve"> will attend</w:t>
      </w:r>
      <w:r w:rsidR="00EF4436" w:rsidRPr="00102430">
        <w:rPr>
          <w:rFonts w:asciiTheme="minorHAnsi" w:hAnsiTheme="minorHAnsi" w:cstheme="minorHAnsi"/>
        </w:rPr>
        <w:t>, virtually or in person</w:t>
      </w:r>
      <w:r w:rsidR="00B9088D" w:rsidRPr="00102430">
        <w:rPr>
          <w:rFonts w:asciiTheme="minorHAnsi" w:hAnsiTheme="minorHAnsi" w:cstheme="minorHAnsi"/>
        </w:rPr>
        <w:t>.</w:t>
      </w:r>
      <w:r w:rsidRPr="00102430">
        <w:rPr>
          <w:rFonts w:asciiTheme="minorHAnsi" w:hAnsiTheme="minorHAnsi" w:cstheme="minorHAnsi"/>
        </w:rPr>
        <w:t xml:space="preserve"> A draft version of the </w:t>
      </w:r>
      <w:r w:rsidR="00441C50" w:rsidRPr="00102430">
        <w:rPr>
          <w:rFonts w:asciiTheme="minorHAnsi" w:hAnsiTheme="minorHAnsi" w:cstheme="minorHAnsi"/>
        </w:rPr>
        <w:t>SFR</w:t>
      </w:r>
      <w:r w:rsidRPr="00102430">
        <w:rPr>
          <w:rFonts w:asciiTheme="minorHAnsi" w:hAnsiTheme="minorHAnsi" w:cstheme="minorHAnsi"/>
        </w:rPr>
        <w:t xml:space="preserve"> Package (</w:t>
      </w:r>
      <w:r w:rsidR="00A4714B" w:rsidRPr="00102430">
        <w:rPr>
          <w:rFonts w:asciiTheme="minorHAnsi" w:hAnsiTheme="minorHAnsi" w:cstheme="minorHAnsi"/>
        </w:rPr>
        <w:t>CDRL</w:t>
      </w:r>
      <w:r w:rsidR="003D7110" w:rsidRPr="00102430">
        <w:rPr>
          <w:rFonts w:asciiTheme="minorHAnsi" w:hAnsiTheme="minorHAnsi" w:cstheme="minorHAnsi"/>
        </w:rPr>
        <w:t>-</w:t>
      </w:r>
      <w:r w:rsidRPr="00102430">
        <w:rPr>
          <w:rFonts w:asciiTheme="minorHAnsi" w:hAnsiTheme="minorHAnsi" w:cstheme="minorHAnsi"/>
        </w:rPr>
        <w:t>00</w:t>
      </w:r>
      <w:r w:rsidR="003D7110" w:rsidRPr="00102430">
        <w:rPr>
          <w:rFonts w:asciiTheme="minorHAnsi" w:hAnsiTheme="minorHAnsi" w:cstheme="minorHAnsi"/>
        </w:rPr>
        <w:t>4</w:t>
      </w:r>
      <w:r w:rsidRPr="00102430">
        <w:rPr>
          <w:rFonts w:asciiTheme="minorHAnsi" w:hAnsiTheme="minorHAnsi" w:cstheme="minorHAnsi"/>
        </w:rPr>
        <w:t xml:space="preserve">) will be </w:t>
      </w:r>
      <w:r w:rsidR="00475982" w:rsidRPr="00102430">
        <w:rPr>
          <w:rFonts w:asciiTheme="minorHAnsi" w:hAnsiTheme="minorHAnsi" w:cstheme="minorHAnsi"/>
        </w:rPr>
        <w:t xml:space="preserve">electronically </w:t>
      </w:r>
      <w:r w:rsidRPr="00102430">
        <w:rPr>
          <w:rFonts w:asciiTheme="minorHAnsi" w:hAnsiTheme="minorHAnsi" w:cstheme="minorHAnsi"/>
        </w:rPr>
        <w:t xml:space="preserve">sent to </w:t>
      </w:r>
      <w:r w:rsidR="00EF4436" w:rsidRPr="00102430">
        <w:rPr>
          <w:rFonts w:asciiTheme="minorHAnsi" w:hAnsiTheme="minorHAnsi" w:cstheme="minorHAnsi"/>
        </w:rPr>
        <w:t>SPAWAR’s</w:t>
      </w:r>
      <w:r w:rsidR="009A1C13" w:rsidRPr="00102430">
        <w:rPr>
          <w:rFonts w:asciiTheme="minorHAnsi" w:hAnsiTheme="minorHAnsi" w:cstheme="minorHAnsi"/>
        </w:rPr>
        <w:t xml:space="preserve"> PM, CM and </w:t>
      </w:r>
      <w:r w:rsidR="004275C2" w:rsidRPr="00102430">
        <w:rPr>
          <w:rFonts w:asciiTheme="minorHAnsi" w:hAnsiTheme="minorHAnsi" w:cstheme="minorHAnsi"/>
        </w:rPr>
        <w:t xml:space="preserve">Technical Lead </w:t>
      </w:r>
      <w:r w:rsidR="00EF4436" w:rsidRPr="00102430">
        <w:rPr>
          <w:rFonts w:asciiTheme="minorHAnsi" w:hAnsiTheme="minorHAnsi" w:cstheme="minorHAnsi"/>
        </w:rPr>
        <w:t xml:space="preserve">at least </w:t>
      </w:r>
      <w:r w:rsidR="00735031" w:rsidRPr="00102430">
        <w:rPr>
          <w:rFonts w:asciiTheme="minorHAnsi" w:hAnsiTheme="minorHAnsi" w:cstheme="minorHAnsi"/>
        </w:rPr>
        <w:t xml:space="preserve">10 </w:t>
      </w:r>
      <w:r w:rsidRPr="00102430">
        <w:rPr>
          <w:rFonts w:asciiTheme="minorHAnsi" w:hAnsiTheme="minorHAnsi" w:cstheme="minorHAnsi"/>
        </w:rPr>
        <w:t>wo</w:t>
      </w:r>
      <w:r w:rsidR="00B9088D" w:rsidRPr="00102430">
        <w:rPr>
          <w:rFonts w:asciiTheme="minorHAnsi" w:hAnsiTheme="minorHAnsi" w:cstheme="minorHAnsi"/>
        </w:rPr>
        <w:t>rking days prior to the review.</w:t>
      </w:r>
      <w:r w:rsidRPr="00102430">
        <w:rPr>
          <w:rFonts w:asciiTheme="minorHAnsi" w:hAnsiTheme="minorHAnsi" w:cstheme="minorHAnsi"/>
        </w:rPr>
        <w:t xml:space="preserve"> Topics covered in the </w:t>
      </w:r>
      <w:r w:rsidR="00441C50" w:rsidRPr="00102430">
        <w:rPr>
          <w:rFonts w:asciiTheme="minorHAnsi" w:hAnsiTheme="minorHAnsi" w:cstheme="minorHAnsi"/>
        </w:rPr>
        <w:t>System Functional</w:t>
      </w:r>
      <w:r w:rsidR="00E176A9" w:rsidRPr="00102430">
        <w:rPr>
          <w:rFonts w:asciiTheme="minorHAnsi" w:hAnsiTheme="minorHAnsi" w:cstheme="minorHAnsi"/>
        </w:rPr>
        <w:t xml:space="preserve"> </w:t>
      </w:r>
      <w:r w:rsidRPr="00102430">
        <w:rPr>
          <w:rFonts w:asciiTheme="minorHAnsi" w:hAnsiTheme="minorHAnsi" w:cstheme="minorHAnsi"/>
        </w:rPr>
        <w:t>Review will include the following as a minimum:</w:t>
      </w:r>
    </w:p>
    <w:p w14:paraId="5884DE3A" w14:textId="0AF5B08F" w:rsidR="00441C50" w:rsidRPr="00102430" w:rsidRDefault="00441C50" w:rsidP="00BD74D3">
      <w:pPr>
        <w:pStyle w:val="text"/>
        <w:numPr>
          <w:ilvl w:val="0"/>
          <w:numId w:val="22"/>
        </w:numPr>
        <w:tabs>
          <w:tab w:val="left" w:pos="990"/>
        </w:tabs>
        <w:spacing w:after="40"/>
        <w:rPr>
          <w:rFonts w:asciiTheme="minorHAnsi" w:hAnsiTheme="minorHAnsi" w:cstheme="minorHAnsi"/>
        </w:rPr>
      </w:pPr>
      <w:r w:rsidRPr="00102430">
        <w:rPr>
          <w:rFonts w:asciiTheme="minorHAnsi" w:hAnsiTheme="minorHAnsi" w:cstheme="minorHAnsi"/>
        </w:rPr>
        <w:t>Establishment of technical baseline</w:t>
      </w:r>
    </w:p>
    <w:p w14:paraId="568525A8" w14:textId="4C10603D" w:rsidR="00441C50" w:rsidRPr="00102430" w:rsidRDefault="00441C50" w:rsidP="00BD74D3">
      <w:pPr>
        <w:pStyle w:val="text"/>
        <w:numPr>
          <w:ilvl w:val="0"/>
          <w:numId w:val="22"/>
        </w:numPr>
        <w:tabs>
          <w:tab w:val="left" w:pos="990"/>
        </w:tabs>
        <w:spacing w:after="40"/>
        <w:rPr>
          <w:rFonts w:asciiTheme="minorHAnsi" w:hAnsiTheme="minorHAnsi" w:cstheme="minorHAnsi"/>
        </w:rPr>
      </w:pPr>
      <w:r w:rsidRPr="00102430">
        <w:rPr>
          <w:rFonts w:asciiTheme="minorHAnsi" w:hAnsiTheme="minorHAnsi" w:cstheme="minorHAnsi"/>
        </w:rPr>
        <w:t>Functional specifications of system and subsystems</w:t>
      </w:r>
    </w:p>
    <w:p w14:paraId="40AC0E09" w14:textId="7B110F4C" w:rsidR="00E176A9" w:rsidRPr="00102430" w:rsidRDefault="00E176A9" w:rsidP="00BD74D3">
      <w:pPr>
        <w:pStyle w:val="text"/>
        <w:numPr>
          <w:ilvl w:val="0"/>
          <w:numId w:val="22"/>
        </w:numPr>
        <w:tabs>
          <w:tab w:val="left" w:pos="990"/>
        </w:tabs>
        <w:spacing w:after="40"/>
        <w:rPr>
          <w:rFonts w:asciiTheme="minorHAnsi" w:hAnsiTheme="minorHAnsi" w:cstheme="minorHAnsi"/>
        </w:rPr>
      </w:pPr>
      <w:r w:rsidRPr="00102430">
        <w:rPr>
          <w:rFonts w:asciiTheme="minorHAnsi" w:hAnsiTheme="minorHAnsi" w:cstheme="minorHAnsi"/>
        </w:rPr>
        <w:lastRenderedPageBreak/>
        <w:t xml:space="preserve">Chassis and </w:t>
      </w:r>
      <w:r w:rsidR="00B9088D" w:rsidRPr="00102430">
        <w:rPr>
          <w:rFonts w:asciiTheme="minorHAnsi" w:hAnsiTheme="minorHAnsi" w:cstheme="minorHAnsi"/>
        </w:rPr>
        <w:t>m</w:t>
      </w:r>
      <w:r w:rsidRPr="00102430">
        <w:rPr>
          <w:rFonts w:asciiTheme="minorHAnsi" w:hAnsiTheme="minorHAnsi" w:cstheme="minorHAnsi"/>
        </w:rPr>
        <w:t>echanical design drawings</w:t>
      </w:r>
    </w:p>
    <w:p w14:paraId="5602ADBF" w14:textId="5844E414" w:rsidR="00EF4436" w:rsidRPr="00102430" w:rsidRDefault="00EF4436" w:rsidP="00EF4436">
      <w:pPr>
        <w:pStyle w:val="text"/>
        <w:numPr>
          <w:ilvl w:val="0"/>
          <w:numId w:val="22"/>
        </w:numPr>
        <w:tabs>
          <w:tab w:val="left" w:pos="990"/>
        </w:tabs>
        <w:spacing w:after="40"/>
        <w:rPr>
          <w:rFonts w:asciiTheme="minorHAnsi" w:hAnsiTheme="minorHAnsi" w:cstheme="minorHAnsi"/>
        </w:rPr>
      </w:pPr>
      <w:r w:rsidRPr="00102430">
        <w:rPr>
          <w:rFonts w:asciiTheme="minorHAnsi" w:hAnsiTheme="minorHAnsi" w:cstheme="minorHAnsi"/>
        </w:rPr>
        <w:t>Software design, including activity and other diagrams to show operational concept</w:t>
      </w:r>
    </w:p>
    <w:p w14:paraId="23A3425E" w14:textId="77777777" w:rsidR="00D1372B" w:rsidRPr="00102430" w:rsidRDefault="00DC137C" w:rsidP="00BD74D3">
      <w:pPr>
        <w:pStyle w:val="text"/>
        <w:numPr>
          <w:ilvl w:val="0"/>
          <w:numId w:val="22"/>
        </w:numPr>
        <w:tabs>
          <w:tab w:val="left" w:pos="990"/>
        </w:tabs>
        <w:spacing w:after="40"/>
        <w:rPr>
          <w:rFonts w:asciiTheme="minorHAnsi" w:hAnsiTheme="minorHAnsi" w:cstheme="minorHAnsi"/>
        </w:rPr>
      </w:pPr>
      <w:r w:rsidRPr="00102430">
        <w:rPr>
          <w:rFonts w:asciiTheme="minorHAnsi" w:hAnsiTheme="minorHAnsi" w:cstheme="minorHAnsi"/>
        </w:rPr>
        <w:t xml:space="preserve">Predicted </w:t>
      </w:r>
      <w:r w:rsidR="00B9088D" w:rsidRPr="00102430">
        <w:rPr>
          <w:rFonts w:asciiTheme="minorHAnsi" w:hAnsiTheme="minorHAnsi" w:cstheme="minorHAnsi"/>
        </w:rPr>
        <w:t>p</w:t>
      </w:r>
      <w:r w:rsidR="00D1372B" w:rsidRPr="00102430">
        <w:rPr>
          <w:rFonts w:asciiTheme="minorHAnsi" w:hAnsiTheme="minorHAnsi" w:cstheme="minorHAnsi"/>
        </w:rPr>
        <w:t xml:space="preserve">erformance </w:t>
      </w:r>
      <w:r w:rsidR="00B9088D" w:rsidRPr="00102430">
        <w:rPr>
          <w:rFonts w:asciiTheme="minorHAnsi" w:hAnsiTheme="minorHAnsi" w:cstheme="minorHAnsi"/>
        </w:rPr>
        <w:t>e</w:t>
      </w:r>
      <w:r w:rsidR="00D1372B" w:rsidRPr="00102430">
        <w:rPr>
          <w:rFonts w:asciiTheme="minorHAnsi" w:hAnsiTheme="minorHAnsi" w:cstheme="minorHAnsi"/>
        </w:rPr>
        <w:t>stimates</w:t>
      </w:r>
    </w:p>
    <w:p w14:paraId="4935D47C" w14:textId="6215B947" w:rsidR="00D1372B" w:rsidRPr="00102430" w:rsidRDefault="00B9088D" w:rsidP="00BD74D3">
      <w:pPr>
        <w:pStyle w:val="text"/>
        <w:numPr>
          <w:ilvl w:val="0"/>
          <w:numId w:val="22"/>
        </w:numPr>
        <w:tabs>
          <w:tab w:val="left" w:pos="990"/>
        </w:tabs>
        <w:spacing w:after="40"/>
        <w:rPr>
          <w:rFonts w:asciiTheme="minorHAnsi" w:hAnsiTheme="minorHAnsi" w:cstheme="minorHAnsi"/>
        </w:rPr>
      </w:pPr>
      <w:r w:rsidRPr="00102430">
        <w:rPr>
          <w:rFonts w:asciiTheme="minorHAnsi" w:hAnsiTheme="minorHAnsi" w:cstheme="minorHAnsi"/>
        </w:rPr>
        <w:t>Updated schedule</w:t>
      </w:r>
    </w:p>
    <w:p w14:paraId="312565B3" w14:textId="71A2E42F" w:rsidR="00D1372B" w:rsidRPr="00102430" w:rsidRDefault="00D1372B" w:rsidP="00BD74D3">
      <w:pPr>
        <w:pStyle w:val="text"/>
        <w:numPr>
          <w:ilvl w:val="0"/>
          <w:numId w:val="22"/>
        </w:numPr>
        <w:tabs>
          <w:tab w:val="left" w:pos="990"/>
        </w:tabs>
        <w:spacing w:after="40"/>
        <w:rPr>
          <w:rFonts w:asciiTheme="minorHAnsi" w:hAnsiTheme="minorHAnsi" w:cstheme="minorHAnsi"/>
        </w:rPr>
      </w:pPr>
      <w:r w:rsidRPr="00102430">
        <w:rPr>
          <w:rFonts w:asciiTheme="minorHAnsi" w:hAnsiTheme="minorHAnsi" w:cstheme="minorHAnsi"/>
        </w:rPr>
        <w:t>CM</w:t>
      </w:r>
      <w:r w:rsidR="00441C50" w:rsidRPr="00102430">
        <w:rPr>
          <w:rFonts w:asciiTheme="minorHAnsi" w:hAnsiTheme="minorHAnsi" w:cstheme="minorHAnsi"/>
        </w:rPr>
        <w:t xml:space="preserve">, quality and risk management </w:t>
      </w:r>
      <w:r w:rsidR="00B9088D" w:rsidRPr="00102430">
        <w:rPr>
          <w:rFonts w:asciiTheme="minorHAnsi" w:hAnsiTheme="minorHAnsi" w:cstheme="minorHAnsi"/>
        </w:rPr>
        <w:t>p</w:t>
      </w:r>
      <w:r w:rsidRPr="00102430">
        <w:rPr>
          <w:rFonts w:asciiTheme="minorHAnsi" w:hAnsiTheme="minorHAnsi" w:cstheme="minorHAnsi"/>
        </w:rPr>
        <w:t>rocess</w:t>
      </w:r>
      <w:r w:rsidR="00441C50" w:rsidRPr="00102430">
        <w:rPr>
          <w:rFonts w:asciiTheme="minorHAnsi" w:hAnsiTheme="minorHAnsi" w:cstheme="minorHAnsi"/>
        </w:rPr>
        <w:t>es</w:t>
      </w:r>
    </w:p>
    <w:p w14:paraId="7EF31E4D" w14:textId="0E0C42A1" w:rsidR="00441C50" w:rsidRPr="00102430" w:rsidRDefault="00441C50" w:rsidP="00BD74D3">
      <w:pPr>
        <w:pStyle w:val="text"/>
        <w:numPr>
          <w:ilvl w:val="0"/>
          <w:numId w:val="22"/>
        </w:numPr>
        <w:tabs>
          <w:tab w:val="left" w:pos="990"/>
        </w:tabs>
        <w:spacing w:after="40"/>
        <w:rPr>
          <w:rFonts w:asciiTheme="minorHAnsi" w:hAnsiTheme="minorHAnsi" w:cstheme="minorHAnsi"/>
        </w:rPr>
      </w:pPr>
      <w:r w:rsidRPr="00102430">
        <w:rPr>
          <w:rFonts w:asciiTheme="minorHAnsi" w:hAnsiTheme="minorHAnsi" w:cstheme="minorHAnsi"/>
        </w:rPr>
        <w:t>Draft test plan</w:t>
      </w:r>
    </w:p>
    <w:p w14:paraId="02BB56E7" w14:textId="77777777" w:rsidR="00D1372B" w:rsidRPr="00102430" w:rsidRDefault="00D1372B" w:rsidP="00BD74D3">
      <w:pPr>
        <w:pStyle w:val="text"/>
        <w:numPr>
          <w:ilvl w:val="0"/>
          <w:numId w:val="22"/>
        </w:numPr>
        <w:tabs>
          <w:tab w:val="left" w:pos="990"/>
        </w:tabs>
        <w:spacing w:after="120"/>
        <w:rPr>
          <w:rFonts w:asciiTheme="minorHAnsi" w:hAnsiTheme="minorHAnsi" w:cstheme="minorHAnsi"/>
        </w:rPr>
      </w:pPr>
      <w:r w:rsidRPr="00102430">
        <w:rPr>
          <w:rFonts w:asciiTheme="minorHAnsi" w:hAnsiTheme="minorHAnsi" w:cstheme="minorHAnsi"/>
        </w:rPr>
        <w:t>Action Item Status</w:t>
      </w:r>
    </w:p>
    <w:p w14:paraId="68018B58" w14:textId="1687D460" w:rsidR="00D1372B" w:rsidRPr="00102430" w:rsidRDefault="00D1372B" w:rsidP="00D1372B">
      <w:pPr>
        <w:pStyle w:val="text"/>
        <w:rPr>
          <w:rFonts w:asciiTheme="minorHAnsi" w:hAnsiTheme="minorHAnsi" w:cstheme="minorHAnsi"/>
        </w:rPr>
      </w:pPr>
      <w:r w:rsidRPr="00102430">
        <w:rPr>
          <w:rFonts w:asciiTheme="minorHAnsi" w:hAnsiTheme="minorHAnsi" w:cstheme="minorHAnsi"/>
        </w:rPr>
        <w:t xml:space="preserve">The </w:t>
      </w:r>
      <w:r w:rsidR="00441C50" w:rsidRPr="00102430">
        <w:rPr>
          <w:rFonts w:asciiTheme="minorHAnsi" w:hAnsiTheme="minorHAnsi" w:cstheme="minorHAnsi"/>
        </w:rPr>
        <w:t>System Functional</w:t>
      </w:r>
      <w:r w:rsidR="002600F9" w:rsidRPr="00102430">
        <w:rPr>
          <w:rFonts w:asciiTheme="minorHAnsi" w:hAnsiTheme="minorHAnsi" w:cstheme="minorHAnsi"/>
        </w:rPr>
        <w:t xml:space="preserve"> </w:t>
      </w:r>
      <w:r w:rsidRPr="00102430">
        <w:rPr>
          <w:rFonts w:asciiTheme="minorHAnsi" w:hAnsiTheme="minorHAnsi" w:cstheme="minorHAnsi"/>
        </w:rPr>
        <w:t xml:space="preserve">Review shall serve as a control gate for agreement on </w:t>
      </w:r>
      <w:r w:rsidR="00441C50" w:rsidRPr="00102430">
        <w:rPr>
          <w:rFonts w:asciiTheme="minorHAnsi" w:hAnsiTheme="minorHAnsi" w:cstheme="minorHAnsi"/>
        </w:rPr>
        <w:t>proceeding to preliminary design of the</w:t>
      </w:r>
      <w:r w:rsidR="00EF4436" w:rsidRPr="00102430">
        <w:rPr>
          <w:rFonts w:asciiTheme="minorHAnsi" w:hAnsiTheme="minorHAnsi" w:cstheme="minorHAnsi"/>
        </w:rPr>
        <w:t xml:space="preserve"> AUV</w:t>
      </w:r>
      <w:r w:rsidRPr="00102430">
        <w:rPr>
          <w:rFonts w:asciiTheme="minorHAnsi" w:hAnsiTheme="minorHAnsi" w:cstheme="minorHAnsi"/>
        </w:rPr>
        <w:t>.</w:t>
      </w:r>
      <w:r w:rsidR="00B9088D" w:rsidRPr="00102430">
        <w:rPr>
          <w:rFonts w:asciiTheme="minorHAnsi" w:hAnsiTheme="minorHAnsi" w:cstheme="minorHAnsi"/>
        </w:rPr>
        <w:t xml:space="preserve"> </w:t>
      </w:r>
      <w:r w:rsidRPr="00102430">
        <w:rPr>
          <w:rFonts w:asciiTheme="minorHAnsi" w:hAnsiTheme="minorHAnsi" w:cstheme="minorHAnsi"/>
        </w:rPr>
        <w:t xml:space="preserve">The </w:t>
      </w:r>
      <w:r w:rsidR="004112CD" w:rsidRPr="00102430">
        <w:rPr>
          <w:rFonts w:asciiTheme="minorHAnsi" w:hAnsiTheme="minorHAnsi" w:cstheme="minorHAnsi"/>
        </w:rPr>
        <w:t>final p</w:t>
      </w:r>
      <w:r w:rsidRPr="00102430">
        <w:rPr>
          <w:rFonts w:asciiTheme="minorHAnsi" w:hAnsiTheme="minorHAnsi" w:cstheme="minorHAnsi"/>
        </w:rPr>
        <w:t xml:space="preserve">resentation package and minutes taken at the </w:t>
      </w:r>
      <w:r w:rsidR="00441C50" w:rsidRPr="00102430">
        <w:rPr>
          <w:rFonts w:asciiTheme="minorHAnsi" w:hAnsiTheme="minorHAnsi" w:cstheme="minorHAnsi"/>
        </w:rPr>
        <w:t>System Functional</w:t>
      </w:r>
      <w:r w:rsidR="002600F9" w:rsidRPr="00102430">
        <w:rPr>
          <w:rFonts w:asciiTheme="minorHAnsi" w:hAnsiTheme="minorHAnsi" w:cstheme="minorHAnsi"/>
        </w:rPr>
        <w:t xml:space="preserve"> </w:t>
      </w:r>
      <w:r w:rsidRPr="00102430">
        <w:rPr>
          <w:rFonts w:asciiTheme="minorHAnsi" w:hAnsiTheme="minorHAnsi" w:cstheme="minorHAnsi"/>
        </w:rPr>
        <w:t xml:space="preserve">Review shall be prepared and submitted to </w:t>
      </w:r>
      <w:r w:rsidR="00EF4436" w:rsidRPr="00102430">
        <w:rPr>
          <w:rFonts w:asciiTheme="minorHAnsi" w:hAnsiTheme="minorHAnsi" w:cstheme="minorHAnsi"/>
        </w:rPr>
        <w:t>SPAWAR</w:t>
      </w:r>
      <w:r w:rsidRPr="00102430">
        <w:rPr>
          <w:rFonts w:asciiTheme="minorHAnsi" w:hAnsiTheme="minorHAnsi" w:cstheme="minorHAnsi"/>
        </w:rPr>
        <w:t xml:space="preserve"> within 3 working days after the meeting.</w:t>
      </w:r>
      <w:r w:rsidR="00B9088D" w:rsidRPr="00102430">
        <w:rPr>
          <w:rFonts w:asciiTheme="minorHAnsi" w:hAnsiTheme="minorHAnsi" w:cstheme="minorHAnsi"/>
        </w:rPr>
        <w:t xml:space="preserve"> </w:t>
      </w:r>
      <w:r w:rsidRPr="00102430">
        <w:rPr>
          <w:rFonts w:asciiTheme="minorHAnsi" w:hAnsiTheme="minorHAnsi" w:cstheme="minorHAnsi"/>
        </w:rPr>
        <w:t>Program action items shall be agreed upon at the meeting, and the agreements included as part of the minutes.</w:t>
      </w:r>
    </w:p>
    <w:p w14:paraId="775AE44A" w14:textId="6E5D6653" w:rsidR="004275C2" w:rsidRPr="00102430" w:rsidRDefault="00441C50" w:rsidP="004275C2">
      <w:pPr>
        <w:pStyle w:val="Heading4"/>
        <w:rPr>
          <w:rFonts w:asciiTheme="minorHAnsi" w:hAnsiTheme="minorHAnsi" w:cstheme="minorHAnsi"/>
        </w:rPr>
      </w:pPr>
      <w:bookmarkStart w:id="64" w:name="_Toc153097008"/>
      <w:r w:rsidRPr="00102430">
        <w:rPr>
          <w:rFonts w:asciiTheme="minorHAnsi" w:hAnsiTheme="minorHAnsi" w:cstheme="minorHAnsi"/>
        </w:rPr>
        <w:t>Preliminary</w:t>
      </w:r>
      <w:r w:rsidR="004275C2" w:rsidRPr="00102430">
        <w:rPr>
          <w:rFonts w:asciiTheme="minorHAnsi" w:hAnsiTheme="minorHAnsi" w:cstheme="minorHAnsi"/>
        </w:rPr>
        <w:t xml:space="preserve"> Design Review</w:t>
      </w:r>
      <w:bookmarkEnd w:id="64"/>
    </w:p>
    <w:p w14:paraId="74F4EBFB" w14:textId="6B53D257" w:rsidR="004275C2" w:rsidRPr="00102430" w:rsidRDefault="004275C2" w:rsidP="004275C2">
      <w:pPr>
        <w:pStyle w:val="text"/>
        <w:spacing w:after="120"/>
        <w:rPr>
          <w:rFonts w:asciiTheme="minorHAnsi" w:hAnsiTheme="minorHAnsi" w:cstheme="minorHAnsi"/>
        </w:rPr>
      </w:pPr>
      <w:r w:rsidRPr="00102430">
        <w:rPr>
          <w:rFonts w:asciiTheme="minorHAnsi" w:hAnsiTheme="minorHAnsi" w:cstheme="minorHAnsi"/>
        </w:rPr>
        <w:t xml:space="preserve">The </w:t>
      </w:r>
      <w:r w:rsidR="009C5293" w:rsidRPr="00102430">
        <w:rPr>
          <w:rFonts w:asciiTheme="minorHAnsi" w:hAnsiTheme="minorHAnsi" w:cstheme="minorHAnsi"/>
        </w:rPr>
        <w:t>CONTRACTOR</w:t>
      </w:r>
      <w:r w:rsidRPr="00102430">
        <w:rPr>
          <w:rFonts w:asciiTheme="minorHAnsi" w:hAnsiTheme="minorHAnsi" w:cstheme="minorHAnsi"/>
        </w:rPr>
        <w:t xml:space="preserve"> shall conduct a </w:t>
      </w:r>
      <w:r w:rsidR="00441C50" w:rsidRPr="00102430">
        <w:rPr>
          <w:rFonts w:asciiTheme="minorHAnsi" w:hAnsiTheme="minorHAnsi" w:cstheme="minorHAnsi"/>
        </w:rPr>
        <w:t>Preliminary</w:t>
      </w:r>
      <w:r w:rsidRPr="00102430">
        <w:rPr>
          <w:rFonts w:asciiTheme="minorHAnsi" w:hAnsiTheme="minorHAnsi" w:cstheme="minorHAnsi"/>
        </w:rPr>
        <w:t xml:space="preserve"> Design Review </w:t>
      </w:r>
      <w:r w:rsidR="00F55FFE" w:rsidRPr="00102430">
        <w:rPr>
          <w:rFonts w:asciiTheme="minorHAnsi" w:hAnsiTheme="minorHAnsi" w:cstheme="minorHAnsi"/>
        </w:rPr>
        <w:t>(</w:t>
      </w:r>
      <w:r w:rsidR="00441C50" w:rsidRPr="00102430">
        <w:rPr>
          <w:rFonts w:asciiTheme="minorHAnsi" w:hAnsiTheme="minorHAnsi" w:cstheme="minorHAnsi"/>
        </w:rPr>
        <w:t>P</w:t>
      </w:r>
      <w:r w:rsidR="00F55FFE" w:rsidRPr="00102430">
        <w:rPr>
          <w:rFonts w:asciiTheme="minorHAnsi" w:hAnsiTheme="minorHAnsi" w:cstheme="minorHAnsi"/>
        </w:rPr>
        <w:t xml:space="preserve">DR) </w:t>
      </w:r>
      <w:r w:rsidRPr="00102430">
        <w:rPr>
          <w:rFonts w:asciiTheme="minorHAnsi" w:hAnsiTheme="minorHAnsi" w:cstheme="minorHAnsi"/>
        </w:rPr>
        <w:t xml:space="preserve">no later than </w:t>
      </w:r>
      <w:r w:rsidR="00441C50" w:rsidRPr="00102430">
        <w:rPr>
          <w:rFonts w:asciiTheme="minorHAnsi" w:hAnsiTheme="minorHAnsi" w:cstheme="minorHAnsi"/>
        </w:rPr>
        <w:t>seven and a half</w:t>
      </w:r>
      <w:r w:rsidR="00EF4436" w:rsidRPr="00102430">
        <w:rPr>
          <w:rFonts w:asciiTheme="minorHAnsi" w:hAnsiTheme="minorHAnsi" w:cstheme="minorHAnsi"/>
        </w:rPr>
        <w:t xml:space="preserve"> months ARO</w:t>
      </w:r>
      <w:r w:rsidR="00F23814" w:rsidRPr="00102430">
        <w:rPr>
          <w:rFonts w:asciiTheme="minorHAnsi" w:hAnsiTheme="minorHAnsi" w:cstheme="minorHAnsi"/>
        </w:rPr>
        <w:t xml:space="preserve"> </w:t>
      </w:r>
      <w:r w:rsidRPr="00102430">
        <w:rPr>
          <w:rFonts w:asciiTheme="minorHAnsi" w:hAnsiTheme="minorHAnsi" w:cstheme="minorHAnsi"/>
        </w:rPr>
        <w:t xml:space="preserve">on a mutually agreed date that </w:t>
      </w:r>
      <w:r w:rsidR="00EF4436" w:rsidRPr="00102430">
        <w:rPr>
          <w:rFonts w:asciiTheme="minorHAnsi" w:hAnsiTheme="minorHAnsi" w:cstheme="minorHAnsi"/>
        </w:rPr>
        <w:t>SPAWAR</w:t>
      </w:r>
      <w:r w:rsidRPr="00102430">
        <w:rPr>
          <w:rFonts w:asciiTheme="minorHAnsi" w:hAnsiTheme="minorHAnsi" w:cstheme="minorHAnsi"/>
        </w:rPr>
        <w:t xml:space="preserve"> will attend</w:t>
      </w:r>
      <w:r w:rsidR="00EF4436" w:rsidRPr="00102430">
        <w:rPr>
          <w:rFonts w:asciiTheme="minorHAnsi" w:hAnsiTheme="minorHAnsi" w:cstheme="minorHAnsi"/>
        </w:rPr>
        <w:t>, virtually or in person</w:t>
      </w:r>
      <w:r w:rsidRPr="00102430">
        <w:rPr>
          <w:rFonts w:asciiTheme="minorHAnsi" w:hAnsiTheme="minorHAnsi" w:cstheme="minorHAnsi"/>
        </w:rPr>
        <w:t xml:space="preserve">. A draft version of the </w:t>
      </w:r>
      <w:r w:rsidR="00441C50" w:rsidRPr="00102430">
        <w:rPr>
          <w:rFonts w:asciiTheme="minorHAnsi" w:hAnsiTheme="minorHAnsi" w:cstheme="minorHAnsi"/>
        </w:rPr>
        <w:t>P</w:t>
      </w:r>
      <w:r w:rsidRPr="00102430">
        <w:rPr>
          <w:rFonts w:asciiTheme="minorHAnsi" w:hAnsiTheme="minorHAnsi" w:cstheme="minorHAnsi"/>
        </w:rPr>
        <w:t>DR Package (</w:t>
      </w:r>
      <w:r w:rsidR="00A4714B" w:rsidRPr="00102430">
        <w:rPr>
          <w:rFonts w:asciiTheme="minorHAnsi" w:hAnsiTheme="minorHAnsi" w:cstheme="minorHAnsi"/>
        </w:rPr>
        <w:t>CDRL</w:t>
      </w:r>
      <w:r w:rsidRPr="00102430">
        <w:rPr>
          <w:rFonts w:asciiTheme="minorHAnsi" w:hAnsiTheme="minorHAnsi" w:cstheme="minorHAnsi"/>
        </w:rPr>
        <w:t>-00</w:t>
      </w:r>
      <w:r w:rsidR="00880BBF" w:rsidRPr="00102430">
        <w:rPr>
          <w:rFonts w:asciiTheme="minorHAnsi" w:hAnsiTheme="minorHAnsi" w:cstheme="minorHAnsi"/>
        </w:rPr>
        <w:t>9</w:t>
      </w:r>
      <w:r w:rsidRPr="00102430">
        <w:rPr>
          <w:rFonts w:asciiTheme="minorHAnsi" w:hAnsiTheme="minorHAnsi" w:cstheme="minorHAnsi"/>
        </w:rPr>
        <w:t xml:space="preserve">) will be electronically sent to </w:t>
      </w:r>
      <w:r w:rsidR="00EF4436" w:rsidRPr="00102430">
        <w:rPr>
          <w:rFonts w:asciiTheme="minorHAnsi" w:hAnsiTheme="minorHAnsi" w:cstheme="minorHAnsi"/>
        </w:rPr>
        <w:t>SPAWAR’s</w:t>
      </w:r>
      <w:r w:rsidRPr="00102430">
        <w:rPr>
          <w:rFonts w:asciiTheme="minorHAnsi" w:hAnsiTheme="minorHAnsi" w:cstheme="minorHAnsi"/>
        </w:rPr>
        <w:t xml:space="preserve"> PM, CM and Technical Lead </w:t>
      </w:r>
      <w:r w:rsidR="00EF4436" w:rsidRPr="00102430">
        <w:rPr>
          <w:rFonts w:asciiTheme="minorHAnsi" w:hAnsiTheme="minorHAnsi" w:cstheme="minorHAnsi"/>
        </w:rPr>
        <w:t xml:space="preserve">at least </w:t>
      </w:r>
      <w:r w:rsidRPr="00102430">
        <w:rPr>
          <w:rFonts w:asciiTheme="minorHAnsi" w:hAnsiTheme="minorHAnsi" w:cstheme="minorHAnsi"/>
        </w:rPr>
        <w:t xml:space="preserve">10 working days prior to the review. Topics covered in the </w:t>
      </w:r>
      <w:r w:rsidR="00441C50" w:rsidRPr="00102430">
        <w:rPr>
          <w:rFonts w:asciiTheme="minorHAnsi" w:hAnsiTheme="minorHAnsi" w:cstheme="minorHAnsi"/>
        </w:rPr>
        <w:t>P</w:t>
      </w:r>
      <w:r w:rsidRPr="00102430">
        <w:rPr>
          <w:rFonts w:asciiTheme="minorHAnsi" w:hAnsiTheme="minorHAnsi" w:cstheme="minorHAnsi"/>
        </w:rPr>
        <w:t>DR will include the following as a minimum:</w:t>
      </w:r>
    </w:p>
    <w:p w14:paraId="4FD6D87E" w14:textId="77777777" w:rsidR="00441C50" w:rsidRPr="00102430" w:rsidRDefault="00441C50" w:rsidP="00441C50">
      <w:pPr>
        <w:pStyle w:val="text"/>
        <w:numPr>
          <w:ilvl w:val="0"/>
          <w:numId w:val="40"/>
        </w:numPr>
        <w:tabs>
          <w:tab w:val="left" w:pos="990"/>
        </w:tabs>
        <w:spacing w:after="40"/>
        <w:rPr>
          <w:rFonts w:asciiTheme="minorHAnsi" w:hAnsiTheme="minorHAnsi" w:cstheme="minorHAnsi"/>
        </w:rPr>
      </w:pPr>
      <w:r w:rsidRPr="00102430">
        <w:rPr>
          <w:rFonts w:asciiTheme="minorHAnsi" w:hAnsiTheme="minorHAnsi" w:cstheme="minorHAnsi"/>
        </w:rPr>
        <w:t>Chassis and mechanical design drawings</w:t>
      </w:r>
    </w:p>
    <w:p w14:paraId="003C278E" w14:textId="77777777" w:rsidR="00441C50" w:rsidRPr="00102430" w:rsidRDefault="00441C50" w:rsidP="00441C50">
      <w:pPr>
        <w:pStyle w:val="text"/>
        <w:numPr>
          <w:ilvl w:val="0"/>
          <w:numId w:val="40"/>
        </w:numPr>
        <w:tabs>
          <w:tab w:val="left" w:pos="990"/>
        </w:tabs>
        <w:spacing w:after="40"/>
        <w:rPr>
          <w:rFonts w:asciiTheme="minorHAnsi" w:hAnsiTheme="minorHAnsi" w:cstheme="minorHAnsi"/>
        </w:rPr>
      </w:pPr>
      <w:r w:rsidRPr="00102430">
        <w:rPr>
          <w:rFonts w:asciiTheme="minorHAnsi" w:hAnsiTheme="minorHAnsi" w:cstheme="minorHAnsi"/>
        </w:rPr>
        <w:t>Detailed schematics and board layouts</w:t>
      </w:r>
    </w:p>
    <w:p w14:paraId="1EC61488" w14:textId="77777777" w:rsidR="00441C50" w:rsidRPr="00102430" w:rsidRDefault="00441C50" w:rsidP="00441C50">
      <w:pPr>
        <w:pStyle w:val="text"/>
        <w:numPr>
          <w:ilvl w:val="0"/>
          <w:numId w:val="40"/>
        </w:numPr>
        <w:tabs>
          <w:tab w:val="left" w:pos="990"/>
        </w:tabs>
        <w:spacing w:after="40"/>
        <w:rPr>
          <w:rFonts w:asciiTheme="minorHAnsi" w:hAnsiTheme="minorHAnsi" w:cstheme="minorHAnsi"/>
        </w:rPr>
      </w:pPr>
      <w:r w:rsidRPr="00102430">
        <w:rPr>
          <w:rFonts w:asciiTheme="minorHAnsi" w:hAnsiTheme="minorHAnsi" w:cstheme="minorHAnsi"/>
        </w:rPr>
        <w:t>Software design, including activity and other diagrams to show operational concept</w:t>
      </w:r>
    </w:p>
    <w:p w14:paraId="300E63C0" w14:textId="77777777" w:rsidR="00441C50" w:rsidRPr="00102430" w:rsidRDefault="00441C50" w:rsidP="00441C50">
      <w:pPr>
        <w:pStyle w:val="text"/>
        <w:numPr>
          <w:ilvl w:val="0"/>
          <w:numId w:val="40"/>
        </w:numPr>
        <w:tabs>
          <w:tab w:val="left" w:pos="990"/>
        </w:tabs>
        <w:spacing w:after="40"/>
        <w:rPr>
          <w:rFonts w:asciiTheme="minorHAnsi" w:hAnsiTheme="minorHAnsi" w:cstheme="minorHAnsi"/>
        </w:rPr>
      </w:pPr>
      <w:r w:rsidRPr="00102430">
        <w:rPr>
          <w:rFonts w:asciiTheme="minorHAnsi" w:hAnsiTheme="minorHAnsi" w:cstheme="minorHAnsi"/>
        </w:rPr>
        <w:t>Structural analysis</w:t>
      </w:r>
    </w:p>
    <w:p w14:paraId="33158369" w14:textId="77777777" w:rsidR="00441C50" w:rsidRPr="00102430" w:rsidRDefault="00441C50" w:rsidP="00441C50">
      <w:pPr>
        <w:pStyle w:val="text"/>
        <w:numPr>
          <w:ilvl w:val="0"/>
          <w:numId w:val="40"/>
        </w:numPr>
        <w:tabs>
          <w:tab w:val="left" w:pos="990"/>
        </w:tabs>
        <w:spacing w:after="40"/>
        <w:rPr>
          <w:rFonts w:asciiTheme="minorHAnsi" w:hAnsiTheme="minorHAnsi" w:cstheme="minorHAnsi"/>
        </w:rPr>
      </w:pPr>
      <w:r w:rsidRPr="00102430">
        <w:rPr>
          <w:rFonts w:asciiTheme="minorHAnsi" w:hAnsiTheme="minorHAnsi" w:cstheme="minorHAnsi"/>
        </w:rPr>
        <w:t>Predicted performance estimates</w:t>
      </w:r>
    </w:p>
    <w:p w14:paraId="5B5F11A2" w14:textId="77777777" w:rsidR="00441C50" w:rsidRPr="00102430" w:rsidRDefault="00441C50" w:rsidP="00441C50">
      <w:pPr>
        <w:pStyle w:val="text"/>
        <w:numPr>
          <w:ilvl w:val="0"/>
          <w:numId w:val="40"/>
        </w:numPr>
        <w:tabs>
          <w:tab w:val="left" w:pos="990"/>
        </w:tabs>
        <w:spacing w:after="40"/>
        <w:rPr>
          <w:rFonts w:asciiTheme="minorHAnsi" w:hAnsiTheme="minorHAnsi" w:cstheme="minorHAnsi"/>
        </w:rPr>
      </w:pPr>
      <w:r w:rsidRPr="00102430">
        <w:rPr>
          <w:rFonts w:asciiTheme="minorHAnsi" w:hAnsiTheme="minorHAnsi" w:cstheme="minorHAnsi"/>
        </w:rPr>
        <w:t>Updated schedule</w:t>
      </w:r>
    </w:p>
    <w:p w14:paraId="6934606C" w14:textId="77777777" w:rsidR="00441C50" w:rsidRPr="00102430" w:rsidRDefault="00441C50" w:rsidP="00441C50">
      <w:pPr>
        <w:pStyle w:val="text"/>
        <w:numPr>
          <w:ilvl w:val="0"/>
          <w:numId w:val="40"/>
        </w:numPr>
        <w:tabs>
          <w:tab w:val="left" w:pos="990"/>
        </w:tabs>
        <w:spacing w:after="40"/>
        <w:rPr>
          <w:rFonts w:asciiTheme="minorHAnsi" w:hAnsiTheme="minorHAnsi" w:cstheme="minorHAnsi"/>
        </w:rPr>
      </w:pPr>
      <w:r w:rsidRPr="00102430">
        <w:rPr>
          <w:rFonts w:asciiTheme="minorHAnsi" w:hAnsiTheme="minorHAnsi" w:cstheme="minorHAnsi"/>
        </w:rPr>
        <w:t>CM process</w:t>
      </w:r>
    </w:p>
    <w:p w14:paraId="1963F0A5" w14:textId="77777777" w:rsidR="00441C50" w:rsidRPr="00102430" w:rsidRDefault="00441C50" w:rsidP="00441C50">
      <w:pPr>
        <w:pStyle w:val="text"/>
        <w:numPr>
          <w:ilvl w:val="0"/>
          <w:numId w:val="40"/>
        </w:numPr>
        <w:tabs>
          <w:tab w:val="left" w:pos="990"/>
        </w:tabs>
        <w:spacing w:after="120"/>
        <w:rPr>
          <w:rFonts w:asciiTheme="minorHAnsi" w:hAnsiTheme="minorHAnsi" w:cstheme="minorHAnsi"/>
        </w:rPr>
      </w:pPr>
      <w:r w:rsidRPr="00102430">
        <w:rPr>
          <w:rFonts w:asciiTheme="minorHAnsi" w:hAnsiTheme="minorHAnsi" w:cstheme="minorHAnsi"/>
        </w:rPr>
        <w:t>Action Item Status</w:t>
      </w:r>
    </w:p>
    <w:p w14:paraId="40997A30" w14:textId="36E1E280" w:rsidR="004275C2" w:rsidRPr="00102430" w:rsidRDefault="004275C2" w:rsidP="004275C2">
      <w:pPr>
        <w:pStyle w:val="text"/>
        <w:rPr>
          <w:rFonts w:asciiTheme="minorHAnsi" w:hAnsiTheme="minorHAnsi" w:cstheme="minorHAnsi"/>
        </w:rPr>
      </w:pPr>
      <w:r w:rsidRPr="00102430">
        <w:rPr>
          <w:rFonts w:asciiTheme="minorHAnsi" w:hAnsiTheme="minorHAnsi" w:cstheme="minorHAnsi"/>
        </w:rPr>
        <w:t xml:space="preserve">The </w:t>
      </w:r>
      <w:r w:rsidR="00441C50" w:rsidRPr="00102430">
        <w:rPr>
          <w:rFonts w:asciiTheme="minorHAnsi" w:hAnsiTheme="minorHAnsi" w:cstheme="minorHAnsi"/>
        </w:rPr>
        <w:t>Preliminary</w:t>
      </w:r>
      <w:r w:rsidRPr="00102430">
        <w:rPr>
          <w:rFonts w:asciiTheme="minorHAnsi" w:hAnsiTheme="minorHAnsi" w:cstheme="minorHAnsi"/>
        </w:rPr>
        <w:t xml:space="preserve"> Design Review shall serve as a control gate for agreement on modifications, performance characteristics and physical characteristics prior to committing to the </w:t>
      </w:r>
      <w:r w:rsidR="00E979A4" w:rsidRPr="00102430">
        <w:rPr>
          <w:rFonts w:asciiTheme="minorHAnsi" w:hAnsiTheme="minorHAnsi" w:cstheme="minorHAnsi"/>
        </w:rPr>
        <w:t>initial</w:t>
      </w:r>
      <w:r w:rsidR="000D014E" w:rsidRPr="00102430">
        <w:rPr>
          <w:rFonts w:asciiTheme="minorHAnsi" w:hAnsiTheme="minorHAnsi" w:cstheme="minorHAnsi"/>
        </w:rPr>
        <w:t xml:space="preserve"> </w:t>
      </w:r>
      <w:r w:rsidRPr="00102430">
        <w:rPr>
          <w:rFonts w:asciiTheme="minorHAnsi" w:hAnsiTheme="minorHAnsi" w:cstheme="minorHAnsi"/>
        </w:rPr>
        <w:t xml:space="preserve">fabrication of the </w:t>
      </w:r>
      <w:r w:rsidR="00EF4436" w:rsidRPr="00102430">
        <w:rPr>
          <w:rFonts w:asciiTheme="minorHAnsi" w:hAnsiTheme="minorHAnsi" w:cstheme="minorHAnsi"/>
        </w:rPr>
        <w:t xml:space="preserve">prototype AUV to be </w:t>
      </w:r>
      <w:r w:rsidR="000D014E" w:rsidRPr="00102430">
        <w:rPr>
          <w:rFonts w:asciiTheme="minorHAnsi" w:hAnsiTheme="minorHAnsi" w:cstheme="minorHAnsi"/>
        </w:rPr>
        <w:t>demonstrated</w:t>
      </w:r>
      <w:r w:rsidRPr="00102430">
        <w:rPr>
          <w:rFonts w:asciiTheme="minorHAnsi" w:hAnsiTheme="minorHAnsi" w:cstheme="minorHAnsi"/>
        </w:rPr>
        <w:t xml:space="preserve">. The final presentation package and minutes taken at the </w:t>
      </w:r>
      <w:r w:rsidR="00E979A4" w:rsidRPr="00102430">
        <w:rPr>
          <w:rFonts w:asciiTheme="minorHAnsi" w:hAnsiTheme="minorHAnsi" w:cstheme="minorHAnsi"/>
        </w:rPr>
        <w:t>P</w:t>
      </w:r>
      <w:r w:rsidR="00880BBF" w:rsidRPr="00102430">
        <w:rPr>
          <w:rFonts w:asciiTheme="minorHAnsi" w:hAnsiTheme="minorHAnsi" w:cstheme="minorHAnsi"/>
        </w:rPr>
        <w:t>DR</w:t>
      </w:r>
      <w:r w:rsidRPr="00102430">
        <w:rPr>
          <w:rFonts w:asciiTheme="minorHAnsi" w:hAnsiTheme="minorHAnsi" w:cstheme="minorHAnsi"/>
        </w:rPr>
        <w:t xml:space="preserve"> shall be prepared and submitted to </w:t>
      </w:r>
      <w:r w:rsidR="000D014E" w:rsidRPr="00102430">
        <w:rPr>
          <w:rFonts w:asciiTheme="minorHAnsi" w:hAnsiTheme="minorHAnsi" w:cstheme="minorHAnsi"/>
        </w:rPr>
        <w:t>SPAWAR</w:t>
      </w:r>
      <w:r w:rsidRPr="00102430">
        <w:rPr>
          <w:rFonts w:asciiTheme="minorHAnsi" w:hAnsiTheme="minorHAnsi" w:cstheme="minorHAnsi"/>
        </w:rPr>
        <w:t xml:space="preserve"> within 3 working days after the meeting. Program action items shall be agreed upon at the meeting, and the agreements included as part of the minutes.</w:t>
      </w:r>
    </w:p>
    <w:p w14:paraId="294A1B03" w14:textId="2639B715" w:rsidR="004275C2" w:rsidRPr="00102430" w:rsidRDefault="000D014E" w:rsidP="004275C2">
      <w:pPr>
        <w:pStyle w:val="Heading4"/>
        <w:rPr>
          <w:rFonts w:asciiTheme="minorHAnsi" w:hAnsiTheme="minorHAnsi" w:cstheme="minorHAnsi"/>
        </w:rPr>
      </w:pPr>
      <w:bookmarkStart w:id="65" w:name="_Toc153097009"/>
      <w:r w:rsidRPr="00102430">
        <w:rPr>
          <w:rFonts w:asciiTheme="minorHAnsi" w:hAnsiTheme="minorHAnsi" w:cstheme="minorHAnsi"/>
        </w:rPr>
        <w:t xml:space="preserve">Demonstration </w:t>
      </w:r>
      <w:r w:rsidR="00880BBF" w:rsidRPr="00102430">
        <w:rPr>
          <w:rFonts w:asciiTheme="minorHAnsi" w:hAnsiTheme="minorHAnsi" w:cstheme="minorHAnsi"/>
        </w:rPr>
        <w:t>Test Readiness</w:t>
      </w:r>
      <w:r w:rsidR="004275C2" w:rsidRPr="00102430">
        <w:rPr>
          <w:rFonts w:asciiTheme="minorHAnsi" w:hAnsiTheme="minorHAnsi" w:cstheme="minorHAnsi"/>
        </w:rPr>
        <w:t xml:space="preserve"> Review</w:t>
      </w:r>
      <w:bookmarkEnd w:id="65"/>
    </w:p>
    <w:p w14:paraId="1AFB089A" w14:textId="5E26121A" w:rsidR="004275C2" w:rsidRPr="00102430" w:rsidRDefault="004275C2" w:rsidP="004275C2">
      <w:pPr>
        <w:pStyle w:val="text"/>
        <w:spacing w:after="120"/>
        <w:rPr>
          <w:rFonts w:asciiTheme="minorHAnsi" w:hAnsiTheme="minorHAnsi" w:cstheme="minorHAnsi"/>
        </w:rPr>
      </w:pPr>
      <w:r w:rsidRPr="00102430">
        <w:rPr>
          <w:rFonts w:asciiTheme="minorHAnsi" w:hAnsiTheme="minorHAnsi" w:cstheme="minorHAnsi"/>
        </w:rPr>
        <w:t xml:space="preserve">The </w:t>
      </w:r>
      <w:r w:rsidR="009C5293" w:rsidRPr="00102430">
        <w:rPr>
          <w:rFonts w:asciiTheme="minorHAnsi" w:hAnsiTheme="minorHAnsi" w:cstheme="minorHAnsi"/>
        </w:rPr>
        <w:t>CONTRACTOR</w:t>
      </w:r>
      <w:r w:rsidRPr="00102430">
        <w:rPr>
          <w:rFonts w:asciiTheme="minorHAnsi" w:hAnsiTheme="minorHAnsi" w:cstheme="minorHAnsi"/>
        </w:rPr>
        <w:t xml:space="preserve"> shall conduct a </w:t>
      </w:r>
      <w:r w:rsidR="000D014E" w:rsidRPr="00102430">
        <w:rPr>
          <w:rFonts w:asciiTheme="minorHAnsi" w:hAnsiTheme="minorHAnsi" w:cstheme="minorHAnsi"/>
        </w:rPr>
        <w:t xml:space="preserve">Demonstration </w:t>
      </w:r>
      <w:r w:rsidR="00880BBF" w:rsidRPr="00102430">
        <w:rPr>
          <w:rFonts w:asciiTheme="minorHAnsi" w:hAnsiTheme="minorHAnsi" w:cstheme="minorHAnsi"/>
        </w:rPr>
        <w:t>Test Readiness</w:t>
      </w:r>
      <w:r w:rsidRPr="00102430">
        <w:rPr>
          <w:rFonts w:asciiTheme="minorHAnsi" w:hAnsiTheme="minorHAnsi" w:cstheme="minorHAnsi"/>
        </w:rPr>
        <w:t xml:space="preserve"> Review </w:t>
      </w:r>
      <w:r w:rsidR="00F55FFE" w:rsidRPr="00102430">
        <w:rPr>
          <w:rFonts w:asciiTheme="minorHAnsi" w:hAnsiTheme="minorHAnsi" w:cstheme="minorHAnsi"/>
        </w:rPr>
        <w:t xml:space="preserve">(TRR) </w:t>
      </w:r>
      <w:r w:rsidR="00880BBF" w:rsidRPr="00102430">
        <w:rPr>
          <w:rFonts w:asciiTheme="minorHAnsi" w:hAnsiTheme="minorHAnsi" w:cstheme="minorHAnsi"/>
        </w:rPr>
        <w:t xml:space="preserve">in conjunction with </w:t>
      </w:r>
      <w:r w:rsidR="00195458" w:rsidRPr="00102430">
        <w:rPr>
          <w:rFonts w:asciiTheme="minorHAnsi" w:hAnsiTheme="minorHAnsi" w:cstheme="minorHAnsi"/>
        </w:rPr>
        <w:t xml:space="preserve">the completed build of the </w:t>
      </w:r>
      <w:r w:rsidR="000D014E" w:rsidRPr="00102430">
        <w:rPr>
          <w:rFonts w:asciiTheme="minorHAnsi" w:hAnsiTheme="minorHAnsi" w:cstheme="minorHAnsi"/>
        </w:rPr>
        <w:t>final prototype</w:t>
      </w:r>
      <w:r w:rsidR="00195458" w:rsidRPr="00102430">
        <w:rPr>
          <w:rFonts w:asciiTheme="minorHAnsi" w:hAnsiTheme="minorHAnsi" w:cstheme="minorHAnsi"/>
        </w:rPr>
        <w:t xml:space="preserve"> unit</w:t>
      </w:r>
      <w:r w:rsidRPr="00102430">
        <w:rPr>
          <w:rFonts w:asciiTheme="minorHAnsi" w:hAnsiTheme="minorHAnsi" w:cstheme="minorHAnsi"/>
        </w:rPr>
        <w:t xml:space="preserve"> on a mutually agreed date that </w:t>
      </w:r>
      <w:r w:rsidR="000D014E" w:rsidRPr="00102430">
        <w:rPr>
          <w:rFonts w:asciiTheme="minorHAnsi" w:hAnsiTheme="minorHAnsi" w:cstheme="minorHAnsi"/>
        </w:rPr>
        <w:t>SPAWAR</w:t>
      </w:r>
      <w:r w:rsidRPr="00102430">
        <w:rPr>
          <w:rFonts w:asciiTheme="minorHAnsi" w:hAnsiTheme="minorHAnsi" w:cstheme="minorHAnsi"/>
        </w:rPr>
        <w:t xml:space="preserve"> will attend</w:t>
      </w:r>
      <w:r w:rsidR="000D014E" w:rsidRPr="00102430">
        <w:rPr>
          <w:rFonts w:asciiTheme="minorHAnsi" w:hAnsiTheme="minorHAnsi" w:cstheme="minorHAnsi"/>
        </w:rPr>
        <w:t>, virtually or in person</w:t>
      </w:r>
      <w:r w:rsidRPr="00102430">
        <w:rPr>
          <w:rFonts w:asciiTheme="minorHAnsi" w:hAnsiTheme="minorHAnsi" w:cstheme="minorHAnsi"/>
        </w:rPr>
        <w:t xml:space="preserve">. A draft version of the </w:t>
      </w:r>
      <w:r w:rsidR="000D014E" w:rsidRPr="00102430">
        <w:rPr>
          <w:rFonts w:asciiTheme="minorHAnsi" w:hAnsiTheme="minorHAnsi" w:cstheme="minorHAnsi"/>
        </w:rPr>
        <w:t xml:space="preserve">Demonstration </w:t>
      </w:r>
      <w:r w:rsidR="00880BBF" w:rsidRPr="00102430">
        <w:rPr>
          <w:rFonts w:asciiTheme="minorHAnsi" w:hAnsiTheme="minorHAnsi" w:cstheme="minorHAnsi"/>
        </w:rPr>
        <w:t>TR</w:t>
      </w:r>
      <w:r w:rsidRPr="00102430">
        <w:rPr>
          <w:rFonts w:asciiTheme="minorHAnsi" w:hAnsiTheme="minorHAnsi" w:cstheme="minorHAnsi"/>
        </w:rPr>
        <w:t>R Package (</w:t>
      </w:r>
      <w:r w:rsidR="00A4714B" w:rsidRPr="00102430">
        <w:rPr>
          <w:rFonts w:asciiTheme="minorHAnsi" w:hAnsiTheme="minorHAnsi" w:cstheme="minorHAnsi"/>
        </w:rPr>
        <w:t>CDRL</w:t>
      </w:r>
      <w:r w:rsidRPr="00102430">
        <w:rPr>
          <w:rFonts w:asciiTheme="minorHAnsi" w:hAnsiTheme="minorHAnsi" w:cstheme="minorHAnsi"/>
        </w:rPr>
        <w:t>-0</w:t>
      </w:r>
      <w:r w:rsidR="00880BBF" w:rsidRPr="00102430">
        <w:rPr>
          <w:rFonts w:asciiTheme="minorHAnsi" w:hAnsiTheme="minorHAnsi" w:cstheme="minorHAnsi"/>
        </w:rPr>
        <w:t>10</w:t>
      </w:r>
      <w:r w:rsidRPr="00102430">
        <w:rPr>
          <w:rFonts w:asciiTheme="minorHAnsi" w:hAnsiTheme="minorHAnsi" w:cstheme="minorHAnsi"/>
        </w:rPr>
        <w:t xml:space="preserve">) will be electronically sent to </w:t>
      </w:r>
      <w:r w:rsidR="000D014E" w:rsidRPr="00102430">
        <w:rPr>
          <w:rFonts w:asciiTheme="minorHAnsi" w:hAnsiTheme="minorHAnsi" w:cstheme="minorHAnsi"/>
        </w:rPr>
        <w:t>SPAWAR’s</w:t>
      </w:r>
      <w:r w:rsidRPr="00102430">
        <w:rPr>
          <w:rFonts w:asciiTheme="minorHAnsi" w:hAnsiTheme="minorHAnsi" w:cstheme="minorHAnsi"/>
        </w:rPr>
        <w:t xml:space="preserve"> PM, CM and </w:t>
      </w:r>
      <w:r w:rsidR="00880BBF" w:rsidRPr="00102430">
        <w:rPr>
          <w:rFonts w:asciiTheme="minorHAnsi" w:hAnsiTheme="minorHAnsi" w:cstheme="minorHAnsi"/>
        </w:rPr>
        <w:t>Technical Lead</w:t>
      </w:r>
      <w:r w:rsidRPr="00102430">
        <w:rPr>
          <w:rFonts w:asciiTheme="minorHAnsi" w:hAnsiTheme="minorHAnsi" w:cstheme="minorHAnsi"/>
        </w:rPr>
        <w:t xml:space="preserve"> 10 working days prior to the review. Topics covered in the </w:t>
      </w:r>
      <w:r w:rsidR="00880BBF" w:rsidRPr="00102430">
        <w:rPr>
          <w:rFonts w:asciiTheme="minorHAnsi" w:hAnsiTheme="minorHAnsi" w:cstheme="minorHAnsi"/>
        </w:rPr>
        <w:t>TRR</w:t>
      </w:r>
      <w:r w:rsidRPr="00102430">
        <w:rPr>
          <w:rFonts w:asciiTheme="minorHAnsi" w:hAnsiTheme="minorHAnsi" w:cstheme="minorHAnsi"/>
        </w:rPr>
        <w:t xml:space="preserve"> will include the following as a minimum:</w:t>
      </w:r>
    </w:p>
    <w:p w14:paraId="7D5BA3C4" w14:textId="26E6D210" w:rsidR="004275C2" w:rsidRPr="00102430" w:rsidRDefault="00880BBF" w:rsidP="00BD74D3">
      <w:pPr>
        <w:pStyle w:val="text"/>
        <w:numPr>
          <w:ilvl w:val="0"/>
          <w:numId w:val="23"/>
        </w:numPr>
        <w:tabs>
          <w:tab w:val="left" w:pos="990"/>
        </w:tabs>
        <w:spacing w:after="120"/>
        <w:rPr>
          <w:rFonts w:asciiTheme="minorHAnsi" w:hAnsiTheme="minorHAnsi" w:cstheme="minorHAnsi"/>
        </w:rPr>
      </w:pPr>
      <w:r w:rsidRPr="00102430">
        <w:rPr>
          <w:rFonts w:asciiTheme="minorHAnsi" w:hAnsiTheme="minorHAnsi" w:cstheme="minorHAnsi"/>
        </w:rPr>
        <w:t xml:space="preserve">Verification Matrix showing traceability of all requirements to </w:t>
      </w:r>
      <w:r w:rsidR="000D014E" w:rsidRPr="00102430">
        <w:rPr>
          <w:rFonts w:asciiTheme="minorHAnsi" w:hAnsiTheme="minorHAnsi" w:cstheme="minorHAnsi"/>
        </w:rPr>
        <w:t xml:space="preserve">demonstration </w:t>
      </w:r>
      <w:r w:rsidRPr="00102430">
        <w:rPr>
          <w:rFonts w:asciiTheme="minorHAnsi" w:hAnsiTheme="minorHAnsi" w:cstheme="minorHAnsi"/>
        </w:rPr>
        <w:t>test plans</w:t>
      </w:r>
    </w:p>
    <w:p w14:paraId="7D96204B" w14:textId="06BFDBFF" w:rsidR="00880BBF" w:rsidRPr="00102430" w:rsidRDefault="00880BBF" w:rsidP="00BD74D3">
      <w:pPr>
        <w:pStyle w:val="text"/>
        <w:numPr>
          <w:ilvl w:val="0"/>
          <w:numId w:val="23"/>
        </w:numPr>
        <w:tabs>
          <w:tab w:val="left" w:pos="990"/>
        </w:tabs>
        <w:spacing w:after="120"/>
        <w:rPr>
          <w:rFonts w:asciiTheme="minorHAnsi" w:hAnsiTheme="minorHAnsi" w:cstheme="minorHAnsi"/>
        </w:rPr>
      </w:pPr>
      <w:r w:rsidRPr="00102430">
        <w:rPr>
          <w:rFonts w:asciiTheme="minorHAnsi" w:hAnsiTheme="minorHAnsi" w:cstheme="minorHAnsi"/>
        </w:rPr>
        <w:t>Completed test plans</w:t>
      </w:r>
    </w:p>
    <w:p w14:paraId="09676CFA" w14:textId="63E75C8B" w:rsidR="00880BBF" w:rsidRPr="00102430" w:rsidRDefault="00880BBF" w:rsidP="00BD74D3">
      <w:pPr>
        <w:pStyle w:val="text"/>
        <w:numPr>
          <w:ilvl w:val="0"/>
          <w:numId w:val="23"/>
        </w:numPr>
        <w:tabs>
          <w:tab w:val="left" w:pos="990"/>
        </w:tabs>
        <w:spacing w:after="120"/>
        <w:rPr>
          <w:rFonts w:asciiTheme="minorHAnsi" w:hAnsiTheme="minorHAnsi" w:cstheme="minorHAnsi"/>
        </w:rPr>
      </w:pPr>
      <w:r w:rsidRPr="00102430">
        <w:rPr>
          <w:rFonts w:asciiTheme="minorHAnsi" w:hAnsiTheme="minorHAnsi" w:cstheme="minorHAnsi"/>
        </w:rPr>
        <w:t>Completed test procedures</w:t>
      </w:r>
    </w:p>
    <w:p w14:paraId="3DD62CEB" w14:textId="14B0FDC9" w:rsidR="00BE4594" w:rsidRPr="00102430" w:rsidRDefault="00BE4594" w:rsidP="00BD74D3">
      <w:pPr>
        <w:pStyle w:val="text"/>
        <w:numPr>
          <w:ilvl w:val="0"/>
          <w:numId w:val="23"/>
        </w:numPr>
        <w:tabs>
          <w:tab w:val="left" w:pos="990"/>
        </w:tabs>
        <w:spacing w:after="120"/>
        <w:rPr>
          <w:rFonts w:asciiTheme="minorHAnsi" w:hAnsiTheme="minorHAnsi" w:cstheme="minorHAnsi"/>
        </w:rPr>
      </w:pPr>
      <w:r w:rsidRPr="00102430">
        <w:rPr>
          <w:rFonts w:asciiTheme="minorHAnsi" w:hAnsiTheme="minorHAnsi" w:cstheme="minorHAnsi"/>
        </w:rPr>
        <w:lastRenderedPageBreak/>
        <w:t xml:space="preserve">Identification and description of </w:t>
      </w:r>
      <w:r w:rsidR="000D014E" w:rsidRPr="00102430">
        <w:rPr>
          <w:rFonts w:asciiTheme="minorHAnsi" w:hAnsiTheme="minorHAnsi" w:cstheme="minorHAnsi"/>
        </w:rPr>
        <w:t xml:space="preserve">demonstration </w:t>
      </w:r>
      <w:r w:rsidRPr="00102430">
        <w:rPr>
          <w:rFonts w:asciiTheme="minorHAnsi" w:hAnsiTheme="minorHAnsi" w:cstheme="minorHAnsi"/>
        </w:rPr>
        <w:t xml:space="preserve">setup and </w:t>
      </w:r>
      <w:r w:rsidR="000D014E" w:rsidRPr="00102430">
        <w:rPr>
          <w:rFonts w:asciiTheme="minorHAnsi" w:hAnsiTheme="minorHAnsi" w:cstheme="minorHAnsi"/>
        </w:rPr>
        <w:t>demonstration</w:t>
      </w:r>
      <w:r w:rsidRPr="00102430">
        <w:rPr>
          <w:rFonts w:asciiTheme="minorHAnsi" w:hAnsiTheme="minorHAnsi" w:cstheme="minorHAnsi"/>
        </w:rPr>
        <w:t xml:space="preserve"> personnel</w:t>
      </w:r>
    </w:p>
    <w:p w14:paraId="3FA68D6A" w14:textId="6274B846" w:rsidR="004275C2" w:rsidRPr="00102430" w:rsidRDefault="004275C2" w:rsidP="004275C2">
      <w:pPr>
        <w:pStyle w:val="text"/>
        <w:rPr>
          <w:rFonts w:asciiTheme="minorHAnsi" w:hAnsiTheme="minorHAnsi" w:cstheme="minorHAnsi"/>
        </w:rPr>
      </w:pPr>
      <w:r w:rsidRPr="00102430">
        <w:rPr>
          <w:rFonts w:asciiTheme="minorHAnsi" w:hAnsiTheme="minorHAnsi" w:cstheme="minorHAnsi"/>
        </w:rPr>
        <w:t xml:space="preserve">The </w:t>
      </w:r>
      <w:r w:rsidR="00F55FFE" w:rsidRPr="00102430">
        <w:rPr>
          <w:rFonts w:asciiTheme="minorHAnsi" w:hAnsiTheme="minorHAnsi" w:cstheme="minorHAnsi"/>
        </w:rPr>
        <w:t xml:space="preserve">Demonstration </w:t>
      </w:r>
      <w:r w:rsidR="000D014E" w:rsidRPr="00102430">
        <w:rPr>
          <w:rFonts w:asciiTheme="minorHAnsi" w:hAnsiTheme="minorHAnsi" w:cstheme="minorHAnsi"/>
        </w:rPr>
        <w:t>TRR</w:t>
      </w:r>
      <w:r w:rsidRPr="00102430">
        <w:rPr>
          <w:rFonts w:asciiTheme="minorHAnsi" w:hAnsiTheme="minorHAnsi" w:cstheme="minorHAnsi"/>
        </w:rPr>
        <w:t xml:space="preserve"> shall serve as a control gate for </w:t>
      </w:r>
      <w:r w:rsidR="000D014E" w:rsidRPr="00102430">
        <w:rPr>
          <w:rFonts w:asciiTheme="minorHAnsi" w:hAnsiTheme="minorHAnsi" w:cstheme="minorHAnsi"/>
        </w:rPr>
        <w:t xml:space="preserve">the </w:t>
      </w:r>
      <w:r w:rsidR="00D92316" w:rsidRPr="00102430">
        <w:rPr>
          <w:rFonts w:asciiTheme="minorHAnsi" w:hAnsiTheme="minorHAnsi" w:cstheme="minorHAnsi"/>
        </w:rPr>
        <w:t>beginning of</w:t>
      </w:r>
      <w:r w:rsidR="00195458" w:rsidRPr="00102430">
        <w:rPr>
          <w:rFonts w:asciiTheme="minorHAnsi" w:hAnsiTheme="minorHAnsi" w:cstheme="minorHAnsi"/>
        </w:rPr>
        <w:t xml:space="preserve"> </w:t>
      </w:r>
      <w:r w:rsidR="000D014E" w:rsidRPr="00102430">
        <w:rPr>
          <w:rFonts w:asciiTheme="minorHAnsi" w:hAnsiTheme="minorHAnsi" w:cstheme="minorHAnsi"/>
        </w:rPr>
        <w:t>an abbreviated EMD to update the design based on any findings from the demonstration, followed by low-rate initial production</w:t>
      </w:r>
      <w:r w:rsidRPr="00102430">
        <w:rPr>
          <w:rFonts w:asciiTheme="minorHAnsi" w:hAnsiTheme="minorHAnsi" w:cstheme="minorHAnsi"/>
        </w:rPr>
        <w:t xml:space="preserve">. The final presentation package and minutes taken at the </w:t>
      </w:r>
      <w:r w:rsidR="00D92316" w:rsidRPr="00102430">
        <w:rPr>
          <w:rFonts w:asciiTheme="minorHAnsi" w:hAnsiTheme="minorHAnsi" w:cstheme="minorHAnsi"/>
        </w:rPr>
        <w:t>Test Readiness</w:t>
      </w:r>
      <w:r w:rsidRPr="00102430">
        <w:rPr>
          <w:rFonts w:asciiTheme="minorHAnsi" w:hAnsiTheme="minorHAnsi" w:cstheme="minorHAnsi"/>
        </w:rPr>
        <w:t xml:space="preserve"> Review shall be prepared and submitted to </w:t>
      </w:r>
      <w:r w:rsidR="000D014E" w:rsidRPr="00102430">
        <w:rPr>
          <w:rFonts w:asciiTheme="minorHAnsi" w:hAnsiTheme="minorHAnsi" w:cstheme="minorHAnsi"/>
        </w:rPr>
        <w:t>SPAWAR</w:t>
      </w:r>
      <w:r w:rsidRPr="00102430">
        <w:rPr>
          <w:rFonts w:asciiTheme="minorHAnsi" w:hAnsiTheme="minorHAnsi" w:cstheme="minorHAnsi"/>
        </w:rPr>
        <w:t xml:space="preserve"> within 3 working days after the meeting. Program action items shall be agreed upon at the meeting, and the agreements included as part of the minutes.</w:t>
      </w:r>
    </w:p>
    <w:p w14:paraId="04A24217" w14:textId="77777777" w:rsidR="00CE51DA" w:rsidRPr="00102430" w:rsidRDefault="00CE51DA" w:rsidP="00377C52">
      <w:pPr>
        <w:pStyle w:val="text"/>
        <w:rPr>
          <w:rFonts w:asciiTheme="minorHAnsi" w:hAnsiTheme="minorHAnsi" w:cstheme="minorHAnsi"/>
        </w:rPr>
      </w:pPr>
    </w:p>
    <w:p w14:paraId="5FCE2620" w14:textId="2779AB0B" w:rsidR="00EF6CFD" w:rsidRPr="00102430" w:rsidRDefault="009A1C13" w:rsidP="002C7559">
      <w:pPr>
        <w:pStyle w:val="Heading1"/>
        <w:rPr>
          <w:rFonts w:asciiTheme="minorHAnsi" w:hAnsiTheme="minorHAnsi" w:cstheme="minorHAnsi"/>
        </w:rPr>
      </w:pPr>
      <w:bookmarkStart w:id="66" w:name="_Toc188760030"/>
      <w:bookmarkStart w:id="67" w:name="_Toc153097010"/>
      <w:r w:rsidRPr="00102430">
        <w:rPr>
          <w:rFonts w:asciiTheme="minorHAnsi" w:hAnsiTheme="minorHAnsi" w:cstheme="minorHAnsi"/>
        </w:rPr>
        <w:lastRenderedPageBreak/>
        <w:t xml:space="preserve">HARDWARE </w:t>
      </w:r>
      <w:r w:rsidR="00EF6CFD" w:rsidRPr="00102430">
        <w:rPr>
          <w:rFonts w:asciiTheme="minorHAnsi" w:hAnsiTheme="minorHAnsi" w:cstheme="minorHAnsi"/>
        </w:rPr>
        <w:t>DELIVERABLES</w:t>
      </w:r>
      <w:bookmarkEnd w:id="66"/>
      <w:bookmarkEnd w:id="67"/>
    </w:p>
    <w:p w14:paraId="02997531" w14:textId="77777777" w:rsidR="00EF6CFD" w:rsidRPr="00102430" w:rsidRDefault="00EF6CFD" w:rsidP="00A046BD">
      <w:pPr>
        <w:pStyle w:val="Heading2"/>
        <w:rPr>
          <w:rFonts w:asciiTheme="minorHAnsi" w:hAnsiTheme="minorHAnsi" w:cstheme="minorHAnsi"/>
        </w:rPr>
      </w:pPr>
      <w:bookmarkStart w:id="68" w:name="_Toc188760034"/>
      <w:bookmarkStart w:id="69" w:name="_Toc153097011"/>
      <w:r w:rsidRPr="00102430">
        <w:rPr>
          <w:rFonts w:asciiTheme="minorHAnsi" w:hAnsiTheme="minorHAnsi" w:cstheme="minorHAnsi"/>
        </w:rPr>
        <w:t>Delivery Quantities and Schedule</w:t>
      </w:r>
      <w:bookmarkEnd w:id="68"/>
      <w:bookmarkEnd w:id="69"/>
    </w:p>
    <w:p w14:paraId="40A17717" w14:textId="0D5EEF9E" w:rsidR="00D92316" w:rsidRPr="00102430" w:rsidRDefault="00D92316" w:rsidP="00BD74D3">
      <w:pPr>
        <w:pStyle w:val="text"/>
        <w:rPr>
          <w:rFonts w:asciiTheme="minorHAnsi" w:hAnsiTheme="minorHAnsi" w:cstheme="minorHAnsi"/>
        </w:rPr>
      </w:pPr>
      <w:r w:rsidRPr="00102430">
        <w:rPr>
          <w:rFonts w:asciiTheme="minorHAnsi" w:hAnsiTheme="minorHAnsi" w:cstheme="minorHAnsi"/>
        </w:rPr>
        <w:t xml:space="preserve">The </w:t>
      </w:r>
      <w:r w:rsidR="009C5293" w:rsidRPr="00102430">
        <w:rPr>
          <w:rFonts w:asciiTheme="minorHAnsi" w:hAnsiTheme="minorHAnsi" w:cstheme="minorHAnsi"/>
        </w:rPr>
        <w:t>CONTRACTOR</w:t>
      </w:r>
      <w:r w:rsidRPr="00102430">
        <w:rPr>
          <w:rFonts w:asciiTheme="minorHAnsi" w:hAnsiTheme="minorHAnsi" w:cstheme="minorHAnsi"/>
        </w:rPr>
        <w:t xml:space="preserve"> shall adhere to the delivery schedule shown below in Table </w:t>
      </w:r>
      <w:r w:rsidR="00C10A48" w:rsidRPr="00102430">
        <w:rPr>
          <w:rFonts w:asciiTheme="minorHAnsi" w:hAnsiTheme="minorHAnsi" w:cstheme="minorHAnsi"/>
        </w:rPr>
        <w:t>4</w:t>
      </w:r>
      <w:r w:rsidRPr="00102430">
        <w:rPr>
          <w:rFonts w:asciiTheme="minorHAnsi" w:hAnsiTheme="minorHAnsi" w:cstheme="minorHAnsi"/>
        </w:rPr>
        <w:t>-1. The quantit</w:t>
      </w:r>
      <w:r w:rsidR="00102430">
        <w:rPr>
          <w:rFonts w:asciiTheme="minorHAnsi" w:hAnsiTheme="minorHAnsi" w:cstheme="minorHAnsi"/>
        </w:rPr>
        <w:t>ies</w:t>
      </w:r>
      <w:r w:rsidRPr="00102430">
        <w:rPr>
          <w:rFonts w:asciiTheme="minorHAnsi" w:hAnsiTheme="minorHAnsi" w:cstheme="minorHAnsi"/>
        </w:rPr>
        <w:t xml:space="preserve"> listed in Table </w:t>
      </w:r>
      <w:r w:rsidR="00FF0269" w:rsidRPr="00102430">
        <w:rPr>
          <w:rFonts w:asciiTheme="minorHAnsi" w:hAnsiTheme="minorHAnsi" w:cstheme="minorHAnsi"/>
        </w:rPr>
        <w:t>4</w:t>
      </w:r>
      <w:r w:rsidRPr="00102430">
        <w:rPr>
          <w:rFonts w:asciiTheme="minorHAnsi" w:hAnsiTheme="minorHAnsi" w:cstheme="minorHAnsi"/>
        </w:rPr>
        <w:t xml:space="preserve">-1 represent the quantity required </w:t>
      </w:r>
      <w:r w:rsidR="000D014E" w:rsidRPr="00102430">
        <w:rPr>
          <w:rFonts w:asciiTheme="minorHAnsi" w:hAnsiTheme="minorHAnsi" w:cstheme="minorHAnsi"/>
        </w:rPr>
        <w:t>for the AUV demonstration</w:t>
      </w:r>
      <w:r w:rsidRPr="00102430">
        <w:rPr>
          <w:rFonts w:asciiTheme="minorHAnsi" w:hAnsiTheme="minorHAnsi" w:cstheme="minorHAnsi"/>
        </w:rPr>
        <w:t>.</w:t>
      </w:r>
    </w:p>
    <w:p w14:paraId="556ED3FB" w14:textId="4B55963B" w:rsidR="00D92316" w:rsidRPr="00102430" w:rsidRDefault="00D92316" w:rsidP="00D92316">
      <w:pPr>
        <w:pStyle w:val="TableCaption0"/>
        <w:rPr>
          <w:rFonts w:asciiTheme="minorHAnsi" w:hAnsiTheme="minorHAnsi" w:cstheme="minorHAnsi"/>
        </w:rPr>
      </w:pPr>
      <w:bookmarkStart w:id="70" w:name="_Toc153097016"/>
      <w:r w:rsidRPr="00102430">
        <w:rPr>
          <w:rFonts w:asciiTheme="minorHAnsi" w:hAnsiTheme="minorHAnsi" w:cstheme="minorHAnsi"/>
        </w:rPr>
        <w:t xml:space="preserve">Table </w:t>
      </w:r>
      <w:r w:rsidR="00C10A48" w:rsidRPr="00102430">
        <w:rPr>
          <w:rFonts w:asciiTheme="minorHAnsi" w:hAnsiTheme="minorHAnsi" w:cstheme="minorHAnsi"/>
        </w:rPr>
        <w:t>4</w:t>
      </w:r>
      <w:r w:rsidRPr="00102430">
        <w:rPr>
          <w:rFonts w:asciiTheme="minorHAnsi" w:hAnsiTheme="minorHAnsi" w:cstheme="minorHAnsi"/>
        </w:rPr>
        <w:t>-1.</w:t>
      </w:r>
      <w:r w:rsidRPr="00102430">
        <w:rPr>
          <w:rFonts w:asciiTheme="minorHAnsi" w:hAnsiTheme="minorHAnsi" w:cstheme="minorHAnsi"/>
        </w:rPr>
        <w:tab/>
      </w:r>
      <w:r w:rsidR="000D014E" w:rsidRPr="00102430">
        <w:rPr>
          <w:rFonts w:asciiTheme="minorHAnsi" w:hAnsiTheme="minorHAnsi" w:cstheme="minorHAnsi"/>
        </w:rPr>
        <w:t xml:space="preserve">Demonstration </w:t>
      </w:r>
      <w:r w:rsidR="00FF0269" w:rsidRPr="00102430">
        <w:rPr>
          <w:rFonts w:asciiTheme="minorHAnsi" w:hAnsiTheme="minorHAnsi" w:cstheme="minorHAnsi"/>
        </w:rPr>
        <w:t xml:space="preserve">Hardware </w:t>
      </w:r>
      <w:r w:rsidR="000D014E" w:rsidRPr="00102430">
        <w:rPr>
          <w:rFonts w:asciiTheme="minorHAnsi" w:hAnsiTheme="minorHAnsi" w:cstheme="minorHAnsi"/>
        </w:rPr>
        <w:t>List</w:t>
      </w:r>
      <w:bookmarkEnd w:id="70"/>
    </w:p>
    <w:tbl>
      <w:tblPr>
        <w:tblW w:w="4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6"/>
        <w:gridCol w:w="4408"/>
        <w:gridCol w:w="2701"/>
      </w:tblGrid>
      <w:tr w:rsidR="00D92316" w:rsidRPr="00102430" w14:paraId="12441C78" w14:textId="77777777" w:rsidTr="00CE15EF">
        <w:trPr>
          <w:trHeight w:val="143"/>
          <w:jc w:val="center"/>
        </w:trPr>
        <w:tc>
          <w:tcPr>
            <w:tcW w:w="560" w:type="pct"/>
            <w:shd w:val="clear" w:color="auto" w:fill="9CC2E5" w:themeFill="accent1" w:themeFillTint="99"/>
          </w:tcPr>
          <w:p w14:paraId="17C721FF" w14:textId="52C19806" w:rsidR="00D92316" w:rsidRPr="00102430" w:rsidRDefault="00D92316" w:rsidP="00C62460">
            <w:pPr>
              <w:pStyle w:val="StyletableheadtableheaderthtableheadingBefore2ptAft"/>
              <w:spacing w:line="240" w:lineRule="auto"/>
              <w:rPr>
                <w:rFonts w:asciiTheme="minorHAnsi" w:hAnsiTheme="minorHAnsi" w:cstheme="minorHAnsi"/>
              </w:rPr>
            </w:pPr>
            <w:r w:rsidRPr="00102430">
              <w:rPr>
                <w:rFonts w:asciiTheme="minorHAnsi" w:hAnsiTheme="minorHAnsi" w:cstheme="minorHAnsi"/>
              </w:rPr>
              <w:t>QTY</w:t>
            </w:r>
          </w:p>
        </w:tc>
        <w:tc>
          <w:tcPr>
            <w:tcW w:w="2753" w:type="pct"/>
            <w:shd w:val="clear" w:color="auto" w:fill="9CC2E5" w:themeFill="accent1" w:themeFillTint="99"/>
          </w:tcPr>
          <w:p w14:paraId="4D6FF6FF" w14:textId="77777777" w:rsidR="00D92316" w:rsidRPr="00102430" w:rsidRDefault="00D92316" w:rsidP="00C62460">
            <w:pPr>
              <w:pStyle w:val="StyletableheadtableheaderthtableheadingBefore2ptAft"/>
              <w:spacing w:line="240" w:lineRule="auto"/>
              <w:rPr>
                <w:rFonts w:asciiTheme="minorHAnsi" w:hAnsiTheme="minorHAnsi" w:cstheme="minorHAnsi"/>
              </w:rPr>
            </w:pPr>
            <w:r w:rsidRPr="00102430">
              <w:rPr>
                <w:rFonts w:asciiTheme="minorHAnsi" w:hAnsiTheme="minorHAnsi" w:cstheme="minorHAnsi"/>
              </w:rPr>
              <w:t>Description</w:t>
            </w:r>
          </w:p>
        </w:tc>
        <w:tc>
          <w:tcPr>
            <w:tcW w:w="1688" w:type="pct"/>
            <w:shd w:val="clear" w:color="auto" w:fill="9CC2E5" w:themeFill="accent1" w:themeFillTint="99"/>
          </w:tcPr>
          <w:p w14:paraId="5B6379CA" w14:textId="77777777" w:rsidR="00D92316" w:rsidRPr="00102430" w:rsidRDefault="00D92316" w:rsidP="00C62460">
            <w:pPr>
              <w:pStyle w:val="StyletableheadtableheaderthtableheadingBefore2ptAft"/>
              <w:spacing w:line="240" w:lineRule="auto"/>
              <w:rPr>
                <w:rFonts w:asciiTheme="minorHAnsi" w:hAnsiTheme="minorHAnsi" w:cstheme="minorHAnsi"/>
              </w:rPr>
            </w:pPr>
            <w:r w:rsidRPr="00102430">
              <w:rPr>
                <w:rFonts w:asciiTheme="minorHAnsi" w:hAnsiTheme="minorHAnsi" w:cstheme="minorHAnsi"/>
              </w:rPr>
              <w:t>Due Date</w:t>
            </w:r>
          </w:p>
        </w:tc>
      </w:tr>
      <w:tr w:rsidR="00CE15EF" w:rsidRPr="00102430" w14:paraId="42C84AD3" w14:textId="77777777" w:rsidTr="00CE15EF">
        <w:trPr>
          <w:trHeight w:val="125"/>
          <w:jc w:val="center"/>
        </w:trPr>
        <w:tc>
          <w:tcPr>
            <w:tcW w:w="560" w:type="pct"/>
          </w:tcPr>
          <w:p w14:paraId="5A04D227" w14:textId="6D851BB0" w:rsidR="00CE15EF" w:rsidRPr="00102430" w:rsidRDefault="00CE15EF" w:rsidP="00CE15EF">
            <w:pPr>
              <w:pStyle w:val="tablebody"/>
              <w:spacing w:before="40" w:after="40"/>
              <w:jc w:val="center"/>
              <w:rPr>
                <w:rFonts w:asciiTheme="minorHAnsi" w:hAnsiTheme="minorHAnsi" w:cstheme="minorHAnsi"/>
              </w:rPr>
            </w:pPr>
            <w:r w:rsidRPr="00102430">
              <w:rPr>
                <w:rFonts w:asciiTheme="minorHAnsi" w:hAnsiTheme="minorHAnsi" w:cstheme="minorHAnsi"/>
              </w:rPr>
              <w:t>1</w:t>
            </w:r>
          </w:p>
        </w:tc>
        <w:tc>
          <w:tcPr>
            <w:tcW w:w="2753" w:type="pct"/>
          </w:tcPr>
          <w:p w14:paraId="05FF029B" w14:textId="5B045E0C" w:rsidR="00CE15EF" w:rsidRPr="00102430" w:rsidRDefault="00CE15EF" w:rsidP="00C62460">
            <w:pPr>
              <w:pStyle w:val="tablebody"/>
              <w:spacing w:before="40" w:after="40"/>
              <w:rPr>
                <w:rFonts w:asciiTheme="minorHAnsi" w:hAnsiTheme="minorHAnsi" w:cstheme="minorHAnsi"/>
              </w:rPr>
            </w:pPr>
            <w:r w:rsidRPr="00102430">
              <w:rPr>
                <w:rFonts w:asciiTheme="minorHAnsi" w:hAnsiTheme="minorHAnsi" w:cstheme="minorHAnsi"/>
              </w:rPr>
              <w:t>AUV with Manipulator</w:t>
            </w:r>
          </w:p>
        </w:tc>
        <w:tc>
          <w:tcPr>
            <w:tcW w:w="1688" w:type="pct"/>
            <w:vMerge w:val="restart"/>
            <w:vAlign w:val="center"/>
          </w:tcPr>
          <w:p w14:paraId="23139F05" w14:textId="21A5C982" w:rsidR="00CE15EF" w:rsidRPr="00102430" w:rsidRDefault="00CE15EF" w:rsidP="00CE15EF">
            <w:pPr>
              <w:pStyle w:val="tablebody"/>
              <w:spacing w:before="40" w:after="40"/>
              <w:jc w:val="center"/>
              <w:rPr>
                <w:rFonts w:asciiTheme="minorHAnsi" w:hAnsiTheme="minorHAnsi" w:cstheme="minorHAnsi"/>
              </w:rPr>
            </w:pPr>
            <w:r w:rsidRPr="00102430">
              <w:rPr>
                <w:rFonts w:asciiTheme="minorHAnsi" w:hAnsiTheme="minorHAnsi" w:cstheme="minorHAnsi"/>
              </w:rPr>
              <w:t>11 Months ARO</w:t>
            </w:r>
          </w:p>
        </w:tc>
      </w:tr>
      <w:tr w:rsidR="00CE15EF" w:rsidRPr="00102430" w14:paraId="2802E8CE" w14:textId="77777777" w:rsidTr="00CE15EF">
        <w:trPr>
          <w:trHeight w:val="130"/>
          <w:jc w:val="center"/>
        </w:trPr>
        <w:tc>
          <w:tcPr>
            <w:tcW w:w="560" w:type="pct"/>
          </w:tcPr>
          <w:p w14:paraId="18EB497C" w14:textId="703033C6" w:rsidR="00CE15EF" w:rsidRPr="00102430" w:rsidRDefault="00CE15EF" w:rsidP="00CE15EF">
            <w:pPr>
              <w:pStyle w:val="tablebody"/>
              <w:spacing w:before="40" w:after="40"/>
              <w:jc w:val="center"/>
              <w:rPr>
                <w:rFonts w:asciiTheme="minorHAnsi" w:hAnsiTheme="minorHAnsi" w:cstheme="minorHAnsi"/>
              </w:rPr>
            </w:pPr>
            <w:r w:rsidRPr="00102430">
              <w:rPr>
                <w:rFonts w:asciiTheme="minorHAnsi" w:hAnsiTheme="minorHAnsi" w:cstheme="minorHAnsi"/>
              </w:rPr>
              <w:t>1</w:t>
            </w:r>
          </w:p>
        </w:tc>
        <w:tc>
          <w:tcPr>
            <w:tcW w:w="2753" w:type="pct"/>
          </w:tcPr>
          <w:p w14:paraId="156EE2CE" w14:textId="293F545A" w:rsidR="00CE15EF" w:rsidRPr="00102430" w:rsidRDefault="00CE15EF" w:rsidP="00C62460">
            <w:pPr>
              <w:pStyle w:val="tablebody"/>
              <w:spacing w:before="40" w:after="40"/>
              <w:rPr>
                <w:rFonts w:asciiTheme="minorHAnsi" w:hAnsiTheme="minorHAnsi" w:cstheme="minorHAnsi"/>
              </w:rPr>
            </w:pPr>
            <w:r w:rsidRPr="00102430">
              <w:rPr>
                <w:rFonts w:asciiTheme="minorHAnsi" w:hAnsiTheme="minorHAnsi" w:cstheme="minorHAnsi"/>
              </w:rPr>
              <w:t>Launch and Recovery System (Simplified)</w:t>
            </w:r>
          </w:p>
        </w:tc>
        <w:tc>
          <w:tcPr>
            <w:tcW w:w="1688" w:type="pct"/>
            <w:vMerge/>
          </w:tcPr>
          <w:p w14:paraId="42A75209" w14:textId="5D9DBD6C" w:rsidR="00CE15EF" w:rsidRPr="00102430" w:rsidRDefault="00CE15EF">
            <w:pPr>
              <w:pStyle w:val="tablebody"/>
              <w:spacing w:before="40" w:after="40"/>
              <w:rPr>
                <w:rFonts w:asciiTheme="minorHAnsi" w:hAnsiTheme="minorHAnsi" w:cstheme="minorHAnsi"/>
              </w:rPr>
            </w:pPr>
          </w:p>
        </w:tc>
      </w:tr>
      <w:tr w:rsidR="00CE15EF" w:rsidRPr="00102430" w14:paraId="4BD7398F" w14:textId="77777777" w:rsidTr="00CE15EF">
        <w:trPr>
          <w:trHeight w:val="130"/>
          <w:jc w:val="center"/>
        </w:trPr>
        <w:tc>
          <w:tcPr>
            <w:tcW w:w="560" w:type="pct"/>
            <w:tcBorders>
              <w:left w:val="single" w:sz="4" w:space="0" w:color="auto"/>
            </w:tcBorders>
          </w:tcPr>
          <w:p w14:paraId="12A9EFE5" w14:textId="277F21A1" w:rsidR="00CE15EF" w:rsidRPr="00102430" w:rsidRDefault="00CE15EF" w:rsidP="00CE15EF">
            <w:pPr>
              <w:pStyle w:val="tablebody"/>
              <w:spacing w:before="40" w:after="40"/>
              <w:jc w:val="center"/>
              <w:rPr>
                <w:rFonts w:asciiTheme="minorHAnsi" w:hAnsiTheme="minorHAnsi" w:cstheme="minorHAnsi"/>
              </w:rPr>
            </w:pPr>
            <w:r w:rsidRPr="00102430">
              <w:rPr>
                <w:rFonts w:asciiTheme="minorHAnsi" w:hAnsiTheme="minorHAnsi" w:cstheme="minorHAnsi"/>
              </w:rPr>
              <w:t>1</w:t>
            </w:r>
          </w:p>
        </w:tc>
        <w:tc>
          <w:tcPr>
            <w:tcW w:w="2753" w:type="pct"/>
          </w:tcPr>
          <w:p w14:paraId="1C64DB7E" w14:textId="34DDD55B" w:rsidR="00CE15EF" w:rsidRPr="00102430" w:rsidRDefault="00CE15EF" w:rsidP="00C62460">
            <w:pPr>
              <w:pStyle w:val="tablebody"/>
              <w:spacing w:before="40" w:after="40"/>
              <w:rPr>
                <w:rFonts w:asciiTheme="minorHAnsi" w:hAnsiTheme="minorHAnsi" w:cstheme="minorHAnsi"/>
              </w:rPr>
            </w:pPr>
            <w:r w:rsidRPr="00102430">
              <w:rPr>
                <w:rFonts w:asciiTheme="minorHAnsi" w:hAnsiTheme="minorHAnsi" w:cstheme="minorHAnsi"/>
              </w:rPr>
              <w:t>Mission Planning &amp; Data Analysis Computer</w:t>
            </w:r>
          </w:p>
        </w:tc>
        <w:tc>
          <w:tcPr>
            <w:tcW w:w="1688" w:type="pct"/>
            <w:vMerge/>
          </w:tcPr>
          <w:p w14:paraId="64452632" w14:textId="29FBDFCF" w:rsidR="00CE15EF" w:rsidRPr="00102430" w:rsidRDefault="00CE15EF">
            <w:pPr>
              <w:pStyle w:val="tablebody"/>
              <w:spacing w:before="40" w:after="40"/>
              <w:rPr>
                <w:rFonts w:asciiTheme="minorHAnsi" w:hAnsiTheme="minorHAnsi" w:cstheme="minorHAnsi"/>
              </w:rPr>
            </w:pPr>
          </w:p>
        </w:tc>
      </w:tr>
    </w:tbl>
    <w:p w14:paraId="67BA3D74" w14:textId="30DA404F" w:rsidR="00EF6CFD" w:rsidRPr="00102430" w:rsidRDefault="00E42D24" w:rsidP="00EF6CFD">
      <w:pPr>
        <w:pStyle w:val="Heading1"/>
        <w:rPr>
          <w:rFonts w:asciiTheme="minorHAnsi" w:hAnsiTheme="minorHAnsi" w:cstheme="minorHAnsi"/>
        </w:rPr>
      </w:pPr>
      <w:bookmarkStart w:id="71" w:name="_Toc182966486"/>
      <w:bookmarkStart w:id="72" w:name="_Toc182966487"/>
      <w:bookmarkStart w:id="73" w:name="_Toc182966525"/>
      <w:bookmarkStart w:id="74" w:name="_Toc182966526"/>
      <w:bookmarkStart w:id="75" w:name="_Toc188760036"/>
      <w:bookmarkStart w:id="76" w:name="_Toc153097012"/>
      <w:bookmarkEnd w:id="71"/>
      <w:bookmarkEnd w:id="72"/>
      <w:bookmarkEnd w:id="73"/>
      <w:bookmarkEnd w:id="74"/>
      <w:r w:rsidRPr="00102430">
        <w:rPr>
          <w:rFonts w:asciiTheme="minorHAnsi" w:hAnsiTheme="minorHAnsi" w:cstheme="minorHAnsi"/>
        </w:rPr>
        <w:lastRenderedPageBreak/>
        <w:t>C</w:t>
      </w:r>
      <w:r w:rsidR="00EF6CFD" w:rsidRPr="00102430">
        <w:rPr>
          <w:rFonts w:asciiTheme="minorHAnsi" w:hAnsiTheme="minorHAnsi" w:cstheme="minorHAnsi"/>
        </w:rPr>
        <w:t xml:space="preserve">ontract </w:t>
      </w:r>
      <w:r w:rsidRPr="00102430">
        <w:rPr>
          <w:rFonts w:asciiTheme="minorHAnsi" w:hAnsiTheme="minorHAnsi" w:cstheme="minorHAnsi"/>
        </w:rPr>
        <w:t>D</w:t>
      </w:r>
      <w:r w:rsidR="00EF6CFD" w:rsidRPr="00102430">
        <w:rPr>
          <w:rFonts w:asciiTheme="minorHAnsi" w:hAnsiTheme="minorHAnsi" w:cstheme="minorHAnsi"/>
        </w:rPr>
        <w:t xml:space="preserve">ata </w:t>
      </w:r>
      <w:r w:rsidRPr="00102430">
        <w:rPr>
          <w:rFonts w:asciiTheme="minorHAnsi" w:hAnsiTheme="minorHAnsi" w:cstheme="minorHAnsi"/>
        </w:rPr>
        <w:t>R</w:t>
      </w:r>
      <w:r w:rsidR="00EF6CFD" w:rsidRPr="00102430">
        <w:rPr>
          <w:rFonts w:asciiTheme="minorHAnsi" w:hAnsiTheme="minorHAnsi" w:cstheme="minorHAnsi"/>
        </w:rPr>
        <w:t xml:space="preserve">equirements </w:t>
      </w:r>
      <w:r w:rsidRPr="00102430">
        <w:rPr>
          <w:rFonts w:asciiTheme="minorHAnsi" w:hAnsiTheme="minorHAnsi" w:cstheme="minorHAnsi"/>
        </w:rPr>
        <w:t>Li</w:t>
      </w:r>
      <w:r w:rsidR="00EF6CFD" w:rsidRPr="00102430">
        <w:rPr>
          <w:rFonts w:asciiTheme="minorHAnsi" w:hAnsiTheme="minorHAnsi" w:cstheme="minorHAnsi"/>
        </w:rPr>
        <w:t>st (</w:t>
      </w:r>
      <w:r w:rsidR="00A4714B" w:rsidRPr="00102430">
        <w:rPr>
          <w:rFonts w:asciiTheme="minorHAnsi" w:hAnsiTheme="minorHAnsi" w:cstheme="minorHAnsi"/>
        </w:rPr>
        <w:t>CDRL</w:t>
      </w:r>
      <w:r w:rsidR="00EF6CFD" w:rsidRPr="00102430">
        <w:rPr>
          <w:rFonts w:asciiTheme="minorHAnsi" w:hAnsiTheme="minorHAnsi" w:cstheme="minorHAnsi"/>
        </w:rPr>
        <w:t>)</w:t>
      </w:r>
      <w:bookmarkEnd w:id="75"/>
      <w:bookmarkEnd w:id="76"/>
    </w:p>
    <w:p w14:paraId="6ED470AA" w14:textId="313458C7" w:rsidR="00EF6CFD" w:rsidRPr="00102430" w:rsidRDefault="00EF6CFD" w:rsidP="003D2B41">
      <w:pPr>
        <w:pStyle w:val="text"/>
        <w:rPr>
          <w:rFonts w:asciiTheme="minorHAnsi" w:hAnsiTheme="minorHAnsi" w:cstheme="minorHAnsi"/>
        </w:rPr>
      </w:pPr>
      <w:r w:rsidRPr="00102430">
        <w:rPr>
          <w:rFonts w:asciiTheme="minorHAnsi" w:hAnsiTheme="minorHAnsi" w:cstheme="minorHAnsi"/>
        </w:rPr>
        <w:t xml:space="preserve">The </w:t>
      </w:r>
      <w:r w:rsidR="00A4714B" w:rsidRPr="00102430">
        <w:rPr>
          <w:rFonts w:asciiTheme="minorHAnsi" w:hAnsiTheme="minorHAnsi" w:cstheme="minorHAnsi"/>
        </w:rPr>
        <w:t xml:space="preserve">Contract </w:t>
      </w:r>
      <w:r w:rsidRPr="00102430">
        <w:rPr>
          <w:rFonts w:asciiTheme="minorHAnsi" w:hAnsiTheme="minorHAnsi" w:cstheme="minorHAnsi"/>
        </w:rPr>
        <w:t>Data Requirements List (</w:t>
      </w:r>
      <w:r w:rsidR="00A4714B" w:rsidRPr="00102430">
        <w:rPr>
          <w:rFonts w:asciiTheme="minorHAnsi" w:hAnsiTheme="minorHAnsi" w:cstheme="minorHAnsi"/>
        </w:rPr>
        <w:t>CDRL</w:t>
      </w:r>
      <w:r w:rsidRPr="00102430">
        <w:rPr>
          <w:rFonts w:asciiTheme="minorHAnsi" w:hAnsiTheme="minorHAnsi" w:cstheme="minorHAnsi"/>
        </w:rPr>
        <w:t>) is shown in Table 5-1.</w:t>
      </w:r>
    </w:p>
    <w:p w14:paraId="66F32EAE" w14:textId="7BBE3DBA" w:rsidR="00EF6CFD" w:rsidRPr="00102430" w:rsidRDefault="00EF6CFD" w:rsidP="006A4A08">
      <w:pPr>
        <w:pStyle w:val="TableCaption0"/>
        <w:rPr>
          <w:rFonts w:asciiTheme="minorHAnsi" w:hAnsiTheme="minorHAnsi" w:cstheme="minorHAnsi"/>
        </w:rPr>
      </w:pPr>
      <w:bookmarkStart w:id="77" w:name="_Toc153097017"/>
      <w:r w:rsidRPr="00102430">
        <w:rPr>
          <w:rFonts w:asciiTheme="minorHAnsi" w:hAnsiTheme="minorHAnsi" w:cstheme="minorHAnsi"/>
        </w:rPr>
        <w:t>Table 5-1</w:t>
      </w:r>
      <w:r w:rsidR="003D2B41" w:rsidRPr="00102430">
        <w:rPr>
          <w:rFonts w:asciiTheme="minorHAnsi" w:hAnsiTheme="minorHAnsi" w:cstheme="minorHAnsi"/>
        </w:rPr>
        <w:t>.</w:t>
      </w:r>
      <w:r w:rsidR="003D2B41" w:rsidRPr="00102430">
        <w:rPr>
          <w:rFonts w:asciiTheme="minorHAnsi" w:hAnsiTheme="minorHAnsi" w:cstheme="minorHAnsi"/>
        </w:rPr>
        <w:tab/>
      </w:r>
      <w:r w:rsidR="002F0668" w:rsidRPr="00102430">
        <w:rPr>
          <w:rFonts w:asciiTheme="minorHAnsi" w:hAnsiTheme="minorHAnsi" w:cstheme="minorHAnsi"/>
        </w:rPr>
        <w:t>C</w:t>
      </w:r>
      <w:r w:rsidRPr="00102430">
        <w:rPr>
          <w:rFonts w:asciiTheme="minorHAnsi" w:hAnsiTheme="minorHAnsi" w:cstheme="minorHAnsi"/>
        </w:rPr>
        <w:t>ontract Data Requirements List</w:t>
      </w:r>
      <w:bookmarkEnd w:id="7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6"/>
        <w:gridCol w:w="4407"/>
        <w:gridCol w:w="4407"/>
      </w:tblGrid>
      <w:tr w:rsidR="00DC358C" w:rsidRPr="00102430" w14:paraId="74A92B42" w14:textId="77777777" w:rsidTr="006A4A08">
        <w:trPr>
          <w:trHeight w:val="143"/>
        </w:trPr>
        <w:tc>
          <w:tcPr>
            <w:tcW w:w="461" w:type="pct"/>
            <w:shd w:val="clear" w:color="auto" w:fill="9CC2E5" w:themeFill="accent1" w:themeFillTint="99"/>
          </w:tcPr>
          <w:p w14:paraId="1A52AC0B" w14:textId="403E9CF0" w:rsidR="00DC358C" w:rsidRPr="00102430" w:rsidRDefault="00A4714B" w:rsidP="00F26DD4">
            <w:pPr>
              <w:pStyle w:val="StyletableheadtableheaderthtableheadingBefore2ptAft"/>
              <w:spacing w:line="240" w:lineRule="auto"/>
              <w:rPr>
                <w:rFonts w:asciiTheme="minorHAnsi" w:hAnsiTheme="minorHAnsi" w:cstheme="minorHAnsi"/>
              </w:rPr>
            </w:pPr>
            <w:r w:rsidRPr="00102430">
              <w:rPr>
                <w:rFonts w:asciiTheme="minorHAnsi" w:hAnsiTheme="minorHAnsi" w:cstheme="minorHAnsi"/>
              </w:rPr>
              <w:t>CDRL</w:t>
            </w:r>
            <w:r w:rsidR="00DC358C" w:rsidRPr="00102430">
              <w:rPr>
                <w:rFonts w:asciiTheme="minorHAnsi" w:hAnsiTheme="minorHAnsi" w:cstheme="minorHAnsi"/>
              </w:rPr>
              <w:t>#</w:t>
            </w:r>
          </w:p>
        </w:tc>
        <w:tc>
          <w:tcPr>
            <w:tcW w:w="2269" w:type="pct"/>
            <w:shd w:val="clear" w:color="auto" w:fill="9CC2E5" w:themeFill="accent1" w:themeFillTint="99"/>
          </w:tcPr>
          <w:p w14:paraId="709EEBDF" w14:textId="77777777" w:rsidR="00DC358C" w:rsidRPr="00102430" w:rsidRDefault="00DC358C" w:rsidP="00F26DD4">
            <w:pPr>
              <w:pStyle w:val="StyletableheadtableheaderthtableheadingBefore2ptAft"/>
              <w:spacing w:line="240" w:lineRule="auto"/>
              <w:rPr>
                <w:rFonts w:asciiTheme="minorHAnsi" w:hAnsiTheme="minorHAnsi" w:cstheme="minorHAnsi"/>
              </w:rPr>
            </w:pPr>
            <w:r w:rsidRPr="00102430">
              <w:rPr>
                <w:rFonts w:asciiTheme="minorHAnsi" w:hAnsiTheme="minorHAnsi" w:cstheme="minorHAnsi"/>
              </w:rPr>
              <w:t>Description</w:t>
            </w:r>
          </w:p>
        </w:tc>
        <w:tc>
          <w:tcPr>
            <w:tcW w:w="2269" w:type="pct"/>
            <w:shd w:val="clear" w:color="auto" w:fill="9CC2E5" w:themeFill="accent1" w:themeFillTint="99"/>
          </w:tcPr>
          <w:p w14:paraId="1BCBCDF7" w14:textId="77777777" w:rsidR="00DC358C" w:rsidRPr="00102430" w:rsidRDefault="00DC358C" w:rsidP="00F26DD4">
            <w:pPr>
              <w:pStyle w:val="StyletableheadtableheaderthtableheadingBefore2ptAft"/>
              <w:spacing w:line="240" w:lineRule="auto"/>
              <w:rPr>
                <w:rFonts w:asciiTheme="minorHAnsi" w:hAnsiTheme="minorHAnsi" w:cstheme="minorHAnsi"/>
              </w:rPr>
            </w:pPr>
            <w:r w:rsidRPr="00102430">
              <w:rPr>
                <w:rFonts w:asciiTheme="minorHAnsi" w:hAnsiTheme="minorHAnsi" w:cstheme="minorHAnsi"/>
              </w:rPr>
              <w:t>Due Date</w:t>
            </w:r>
          </w:p>
        </w:tc>
      </w:tr>
      <w:tr w:rsidR="00DC358C" w:rsidRPr="00102430" w14:paraId="5482769D" w14:textId="77777777" w:rsidTr="006A4A08">
        <w:trPr>
          <w:trHeight w:val="125"/>
        </w:trPr>
        <w:tc>
          <w:tcPr>
            <w:tcW w:w="461" w:type="pct"/>
          </w:tcPr>
          <w:p w14:paraId="18ED7B77" w14:textId="77777777" w:rsidR="00DC358C" w:rsidRPr="00102430" w:rsidRDefault="00DC358C" w:rsidP="00F26DD4">
            <w:pPr>
              <w:pStyle w:val="tablebody"/>
              <w:spacing w:before="40" w:after="40"/>
              <w:rPr>
                <w:rFonts w:asciiTheme="minorHAnsi" w:hAnsiTheme="minorHAnsi" w:cstheme="minorHAnsi"/>
              </w:rPr>
            </w:pPr>
            <w:r w:rsidRPr="00102430">
              <w:rPr>
                <w:rFonts w:asciiTheme="minorHAnsi" w:hAnsiTheme="minorHAnsi" w:cstheme="minorHAnsi"/>
              </w:rPr>
              <w:t>001</w:t>
            </w:r>
          </w:p>
        </w:tc>
        <w:tc>
          <w:tcPr>
            <w:tcW w:w="2269" w:type="pct"/>
          </w:tcPr>
          <w:p w14:paraId="69A63AB3" w14:textId="77777777" w:rsidR="00DC358C" w:rsidRPr="00102430" w:rsidRDefault="00DC358C" w:rsidP="00F26DD4">
            <w:pPr>
              <w:pStyle w:val="tablebody"/>
              <w:spacing w:before="40" w:after="40"/>
              <w:rPr>
                <w:rFonts w:asciiTheme="minorHAnsi" w:hAnsiTheme="minorHAnsi" w:cstheme="minorHAnsi"/>
              </w:rPr>
            </w:pPr>
            <w:r w:rsidRPr="00102430">
              <w:rPr>
                <w:rFonts w:asciiTheme="minorHAnsi" w:hAnsiTheme="minorHAnsi" w:cstheme="minorHAnsi"/>
              </w:rPr>
              <w:t>Monthly Status Report</w:t>
            </w:r>
          </w:p>
        </w:tc>
        <w:tc>
          <w:tcPr>
            <w:tcW w:w="2269" w:type="pct"/>
          </w:tcPr>
          <w:p w14:paraId="2926E741" w14:textId="77777777" w:rsidR="00DC358C" w:rsidRPr="00102430" w:rsidRDefault="00DC358C" w:rsidP="00F26DD4">
            <w:pPr>
              <w:pStyle w:val="tablebody"/>
              <w:spacing w:before="40" w:after="40"/>
              <w:rPr>
                <w:rFonts w:asciiTheme="minorHAnsi" w:hAnsiTheme="minorHAnsi" w:cstheme="minorHAnsi"/>
              </w:rPr>
            </w:pPr>
            <w:r w:rsidRPr="00102430">
              <w:rPr>
                <w:rFonts w:asciiTheme="minorHAnsi" w:hAnsiTheme="minorHAnsi" w:cstheme="minorHAnsi"/>
              </w:rPr>
              <w:t>5 working days after accounting month end</w:t>
            </w:r>
          </w:p>
        </w:tc>
      </w:tr>
      <w:tr w:rsidR="00DC358C" w:rsidRPr="00102430" w14:paraId="61B69F2D" w14:textId="77777777" w:rsidTr="006A4A08">
        <w:trPr>
          <w:trHeight w:val="720"/>
        </w:trPr>
        <w:tc>
          <w:tcPr>
            <w:tcW w:w="461" w:type="pct"/>
          </w:tcPr>
          <w:p w14:paraId="2C0D423F" w14:textId="77777777" w:rsidR="00DC358C" w:rsidRPr="00102430" w:rsidRDefault="00DC358C" w:rsidP="00F26DD4">
            <w:pPr>
              <w:pStyle w:val="tablebody"/>
              <w:spacing w:before="40" w:after="40"/>
              <w:rPr>
                <w:rFonts w:asciiTheme="minorHAnsi" w:hAnsiTheme="minorHAnsi" w:cstheme="minorHAnsi"/>
              </w:rPr>
            </w:pPr>
            <w:r w:rsidRPr="00102430">
              <w:rPr>
                <w:rFonts w:asciiTheme="minorHAnsi" w:hAnsiTheme="minorHAnsi" w:cstheme="minorHAnsi"/>
              </w:rPr>
              <w:t>002</w:t>
            </w:r>
          </w:p>
        </w:tc>
        <w:tc>
          <w:tcPr>
            <w:tcW w:w="2269" w:type="pct"/>
          </w:tcPr>
          <w:p w14:paraId="13B3433B" w14:textId="77777777" w:rsidR="00DC358C" w:rsidRPr="00102430" w:rsidRDefault="00DC358C" w:rsidP="00F26DD4">
            <w:pPr>
              <w:pStyle w:val="tablebody"/>
              <w:spacing w:before="40" w:after="40"/>
              <w:rPr>
                <w:rFonts w:asciiTheme="minorHAnsi" w:hAnsiTheme="minorHAnsi" w:cstheme="minorHAnsi"/>
              </w:rPr>
            </w:pPr>
            <w:r w:rsidRPr="00102430">
              <w:rPr>
                <w:rFonts w:asciiTheme="minorHAnsi" w:hAnsiTheme="minorHAnsi" w:cstheme="minorHAnsi"/>
              </w:rPr>
              <w:t>Master Schedule</w:t>
            </w:r>
          </w:p>
        </w:tc>
        <w:tc>
          <w:tcPr>
            <w:tcW w:w="2269" w:type="pct"/>
          </w:tcPr>
          <w:p w14:paraId="72988F19" w14:textId="77777777" w:rsidR="00DC358C" w:rsidRPr="00102430" w:rsidRDefault="00DC358C" w:rsidP="00F26DD4">
            <w:pPr>
              <w:pStyle w:val="tablebody"/>
              <w:spacing w:before="40" w:after="40"/>
              <w:rPr>
                <w:rFonts w:asciiTheme="minorHAnsi" w:hAnsiTheme="minorHAnsi" w:cstheme="minorHAnsi"/>
              </w:rPr>
            </w:pPr>
            <w:r w:rsidRPr="00102430">
              <w:rPr>
                <w:rFonts w:asciiTheme="minorHAnsi" w:hAnsiTheme="minorHAnsi" w:cstheme="minorHAnsi"/>
              </w:rPr>
              <w:t>Updates with the MSR packages 5 working days after month end</w:t>
            </w:r>
          </w:p>
        </w:tc>
      </w:tr>
      <w:tr w:rsidR="00DC358C" w:rsidRPr="00102430" w14:paraId="13A0B434" w14:textId="77777777" w:rsidTr="006A4A08">
        <w:trPr>
          <w:trHeight w:val="368"/>
        </w:trPr>
        <w:tc>
          <w:tcPr>
            <w:tcW w:w="461" w:type="pct"/>
            <w:tcBorders>
              <w:left w:val="single" w:sz="4" w:space="0" w:color="auto"/>
            </w:tcBorders>
          </w:tcPr>
          <w:p w14:paraId="36056D2C" w14:textId="77777777" w:rsidR="00DC358C" w:rsidRPr="00102430" w:rsidRDefault="00DC358C" w:rsidP="00F26DD4">
            <w:pPr>
              <w:pStyle w:val="tablebody"/>
              <w:spacing w:before="40" w:after="40"/>
              <w:rPr>
                <w:rFonts w:asciiTheme="minorHAnsi" w:hAnsiTheme="minorHAnsi" w:cstheme="minorHAnsi"/>
              </w:rPr>
            </w:pPr>
            <w:r w:rsidRPr="00102430">
              <w:rPr>
                <w:rFonts w:asciiTheme="minorHAnsi" w:hAnsiTheme="minorHAnsi" w:cstheme="minorHAnsi"/>
              </w:rPr>
              <w:t>003</w:t>
            </w:r>
          </w:p>
        </w:tc>
        <w:tc>
          <w:tcPr>
            <w:tcW w:w="2269" w:type="pct"/>
          </w:tcPr>
          <w:p w14:paraId="0939F313" w14:textId="77777777" w:rsidR="00DC358C" w:rsidRPr="00102430" w:rsidRDefault="00352C51" w:rsidP="00F26DD4">
            <w:pPr>
              <w:pStyle w:val="tablebody"/>
              <w:spacing w:before="40" w:after="40"/>
              <w:rPr>
                <w:rFonts w:asciiTheme="minorHAnsi" w:hAnsiTheme="minorHAnsi" w:cstheme="minorHAnsi"/>
              </w:rPr>
            </w:pPr>
            <w:r w:rsidRPr="00102430">
              <w:rPr>
                <w:rFonts w:asciiTheme="minorHAnsi" w:hAnsiTheme="minorHAnsi" w:cstheme="minorHAnsi"/>
              </w:rPr>
              <w:t>Milestone</w:t>
            </w:r>
            <w:r w:rsidR="00E176A9" w:rsidRPr="00102430">
              <w:rPr>
                <w:rFonts w:asciiTheme="minorHAnsi" w:hAnsiTheme="minorHAnsi" w:cstheme="minorHAnsi"/>
              </w:rPr>
              <w:t xml:space="preserve"> Review </w:t>
            </w:r>
            <w:r w:rsidR="00DC358C" w:rsidRPr="00102430">
              <w:rPr>
                <w:rFonts w:asciiTheme="minorHAnsi" w:hAnsiTheme="minorHAnsi" w:cstheme="minorHAnsi"/>
              </w:rPr>
              <w:t>Meeting Minutes</w:t>
            </w:r>
          </w:p>
        </w:tc>
        <w:tc>
          <w:tcPr>
            <w:tcW w:w="2269" w:type="pct"/>
          </w:tcPr>
          <w:p w14:paraId="0F2EDB53" w14:textId="77777777" w:rsidR="00DC358C" w:rsidRPr="00102430" w:rsidRDefault="00DC358C" w:rsidP="00F26DD4">
            <w:pPr>
              <w:pStyle w:val="tablebody"/>
              <w:spacing w:before="40" w:after="40"/>
              <w:rPr>
                <w:rFonts w:asciiTheme="minorHAnsi" w:hAnsiTheme="minorHAnsi" w:cstheme="minorHAnsi"/>
              </w:rPr>
            </w:pPr>
            <w:r w:rsidRPr="00102430">
              <w:rPr>
                <w:rFonts w:asciiTheme="minorHAnsi" w:hAnsiTheme="minorHAnsi" w:cstheme="minorHAnsi"/>
              </w:rPr>
              <w:t xml:space="preserve">3 working days after design </w:t>
            </w:r>
            <w:r w:rsidR="00E176A9" w:rsidRPr="00102430">
              <w:rPr>
                <w:rFonts w:asciiTheme="minorHAnsi" w:hAnsiTheme="minorHAnsi" w:cstheme="minorHAnsi"/>
              </w:rPr>
              <w:t xml:space="preserve">change </w:t>
            </w:r>
            <w:r w:rsidRPr="00102430">
              <w:rPr>
                <w:rFonts w:asciiTheme="minorHAnsi" w:hAnsiTheme="minorHAnsi" w:cstheme="minorHAnsi"/>
              </w:rPr>
              <w:t>review meeting</w:t>
            </w:r>
          </w:p>
        </w:tc>
      </w:tr>
      <w:tr w:rsidR="00DC358C" w:rsidRPr="00102430" w14:paraId="47210D17" w14:textId="77777777" w:rsidTr="006A4A08">
        <w:trPr>
          <w:trHeight w:val="710"/>
        </w:trPr>
        <w:tc>
          <w:tcPr>
            <w:tcW w:w="461" w:type="pct"/>
            <w:tcBorders>
              <w:left w:val="single" w:sz="4" w:space="0" w:color="auto"/>
            </w:tcBorders>
          </w:tcPr>
          <w:p w14:paraId="172DF972" w14:textId="77777777" w:rsidR="00DC358C" w:rsidRPr="00102430" w:rsidRDefault="00DC358C" w:rsidP="00F26DD4">
            <w:pPr>
              <w:pStyle w:val="tablebody"/>
              <w:spacing w:before="40" w:after="40"/>
              <w:rPr>
                <w:rFonts w:asciiTheme="minorHAnsi" w:hAnsiTheme="minorHAnsi" w:cstheme="minorHAnsi"/>
              </w:rPr>
            </w:pPr>
            <w:r w:rsidRPr="00102430">
              <w:rPr>
                <w:rFonts w:asciiTheme="minorHAnsi" w:hAnsiTheme="minorHAnsi" w:cstheme="minorHAnsi"/>
              </w:rPr>
              <w:t>004</w:t>
            </w:r>
          </w:p>
        </w:tc>
        <w:tc>
          <w:tcPr>
            <w:tcW w:w="2269" w:type="pct"/>
          </w:tcPr>
          <w:p w14:paraId="59C759FD" w14:textId="25F38D04" w:rsidR="00DC358C" w:rsidRPr="00102430" w:rsidRDefault="00E979A4" w:rsidP="00F26DD4">
            <w:pPr>
              <w:pStyle w:val="tablebody"/>
              <w:spacing w:before="40" w:after="40"/>
              <w:rPr>
                <w:rFonts w:asciiTheme="minorHAnsi" w:hAnsiTheme="minorHAnsi" w:cstheme="minorHAnsi"/>
              </w:rPr>
            </w:pPr>
            <w:r w:rsidRPr="00102430">
              <w:rPr>
                <w:rFonts w:asciiTheme="minorHAnsi" w:hAnsiTheme="minorHAnsi" w:cstheme="minorHAnsi"/>
              </w:rPr>
              <w:t>System Functional</w:t>
            </w:r>
            <w:r w:rsidR="00D264E5" w:rsidRPr="00102430">
              <w:rPr>
                <w:rFonts w:asciiTheme="minorHAnsi" w:hAnsiTheme="minorHAnsi" w:cstheme="minorHAnsi"/>
              </w:rPr>
              <w:t xml:space="preserve"> </w:t>
            </w:r>
            <w:r w:rsidR="00DC358C" w:rsidRPr="00102430">
              <w:rPr>
                <w:rFonts w:asciiTheme="minorHAnsi" w:hAnsiTheme="minorHAnsi" w:cstheme="minorHAnsi"/>
              </w:rPr>
              <w:t>Review Package</w:t>
            </w:r>
          </w:p>
        </w:tc>
        <w:tc>
          <w:tcPr>
            <w:tcW w:w="2269" w:type="pct"/>
          </w:tcPr>
          <w:p w14:paraId="4FD41501" w14:textId="5A027F3D" w:rsidR="00DC358C" w:rsidRPr="00102430" w:rsidRDefault="00DC358C" w:rsidP="00F26DD4">
            <w:pPr>
              <w:pStyle w:val="tablebody"/>
              <w:spacing w:before="40" w:after="40"/>
              <w:rPr>
                <w:rFonts w:asciiTheme="minorHAnsi" w:hAnsiTheme="minorHAnsi" w:cstheme="minorHAnsi"/>
              </w:rPr>
            </w:pPr>
            <w:r w:rsidRPr="00102430">
              <w:rPr>
                <w:rFonts w:asciiTheme="minorHAnsi" w:hAnsiTheme="minorHAnsi" w:cstheme="minorHAnsi"/>
              </w:rPr>
              <w:t xml:space="preserve">Draft </w:t>
            </w:r>
            <w:r w:rsidR="00735031" w:rsidRPr="00102430">
              <w:rPr>
                <w:rFonts w:asciiTheme="minorHAnsi" w:hAnsiTheme="minorHAnsi" w:cstheme="minorHAnsi"/>
              </w:rPr>
              <w:t xml:space="preserve">10 </w:t>
            </w:r>
            <w:r w:rsidRPr="00102430">
              <w:rPr>
                <w:rFonts w:asciiTheme="minorHAnsi" w:hAnsiTheme="minorHAnsi" w:cstheme="minorHAnsi"/>
              </w:rPr>
              <w:t>working days prior to review</w:t>
            </w:r>
          </w:p>
          <w:p w14:paraId="163695E4" w14:textId="77777777" w:rsidR="00DC358C" w:rsidRPr="00102430" w:rsidRDefault="00DC358C" w:rsidP="00F26DD4">
            <w:pPr>
              <w:pStyle w:val="tablebody"/>
              <w:spacing w:before="40" w:after="40"/>
              <w:rPr>
                <w:rFonts w:asciiTheme="minorHAnsi" w:hAnsiTheme="minorHAnsi" w:cstheme="minorHAnsi"/>
              </w:rPr>
            </w:pPr>
            <w:r w:rsidRPr="00102430">
              <w:rPr>
                <w:rFonts w:asciiTheme="minorHAnsi" w:hAnsiTheme="minorHAnsi" w:cstheme="minorHAnsi"/>
              </w:rPr>
              <w:t>Final 3 working days after review with minutes</w:t>
            </w:r>
          </w:p>
        </w:tc>
      </w:tr>
      <w:tr w:rsidR="00246C0E" w:rsidRPr="00102430" w14:paraId="1D57EB46" w14:textId="77777777" w:rsidTr="006A4A08">
        <w:trPr>
          <w:trHeight w:val="70"/>
        </w:trPr>
        <w:tc>
          <w:tcPr>
            <w:tcW w:w="461" w:type="pct"/>
            <w:tcBorders>
              <w:top w:val="single" w:sz="4" w:space="0" w:color="auto"/>
              <w:left w:val="single" w:sz="4" w:space="0" w:color="auto"/>
              <w:bottom w:val="single" w:sz="4" w:space="0" w:color="auto"/>
              <w:right w:val="single" w:sz="4" w:space="0" w:color="auto"/>
            </w:tcBorders>
          </w:tcPr>
          <w:p w14:paraId="5A000D36" w14:textId="77777777" w:rsidR="00246C0E" w:rsidRPr="00102430" w:rsidRDefault="00246C0E" w:rsidP="00F26DD4">
            <w:pPr>
              <w:pStyle w:val="tablebody"/>
              <w:spacing w:before="40" w:after="40"/>
              <w:rPr>
                <w:rFonts w:asciiTheme="minorHAnsi" w:hAnsiTheme="minorHAnsi" w:cstheme="minorHAnsi"/>
              </w:rPr>
            </w:pPr>
            <w:r w:rsidRPr="00102430">
              <w:rPr>
                <w:rFonts w:asciiTheme="minorHAnsi" w:hAnsiTheme="minorHAnsi" w:cstheme="minorHAnsi"/>
              </w:rPr>
              <w:t>00</w:t>
            </w:r>
            <w:r w:rsidR="003D7110" w:rsidRPr="00102430">
              <w:rPr>
                <w:rFonts w:asciiTheme="minorHAnsi" w:hAnsiTheme="minorHAnsi" w:cstheme="minorHAnsi"/>
              </w:rPr>
              <w:t>5</w:t>
            </w:r>
          </w:p>
        </w:tc>
        <w:tc>
          <w:tcPr>
            <w:tcW w:w="2269" w:type="pct"/>
            <w:tcBorders>
              <w:top w:val="single" w:sz="4" w:space="0" w:color="auto"/>
              <w:left w:val="single" w:sz="4" w:space="0" w:color="auto"/>
              <w:bottom w:val="single" w:sz="4" w:space="0" w:color="auto"/>
              <w:right w:val="single" w:sz="4" w:space="0" w:color="auto"/>
            </w:tcBorders>
          </w:tcPr>
          <w:p w14:paraId="4F07B2FF" w14:textId="2DA2E524" w:rsidR="00246C0E" w:rsidRPr="00102430" w:rsidRDefault="009C5293" w:rsidP="00F26DD4">
            <w:pPr>
              <w:pStyle w:val="tablebody"/>
              <w:spacing w:before="40" w:after="40"/>
              <w:rPr>
                <w:rFonts w:asciiTheme="minorHAnsi" w:hAnsiTheme="minorHAnsi" w:cstheme="minorHAnsi"/>
              </w:rPr>
            </w:pPr>
            <w:r w:rsidRPr="00102430">
              <w:rPr>
                <w:rFonts w:asciiTheme="minorHAnsi" w:hAnsiTheme="minorHAnsi" w:cstheme="minorHAnsi"/>
              </w:rPr>
              <w:t>CONTRACTOR</w:t>
            </w:r>
            <w:r w:rsidR="00C31D7A" w:rsidRPr="00102430">
              <w:rPr>
                <w:rFonts w:asciiTheme="minorHAnsi" w:hAnsiTheme="minorHAnsi" w:cstheme="minorHAnsi"/>
              </w:rPr>
              <w:t>’</w:t>
            </w:r>
            <w:r w:rsidR="00246C0E" w:rsidRPr="00102430">
              <w:rPr>
                <w:rFonts w:asciiTheme="minorHAnsi" w:hAnsiTheme="minorHAnsi" w:cstheme="minorHAnsi"/>
              </w:rPr>
              <w:t>s Configuration Management Plan</w:t>
            </w:r>
          </w:p>
        </w:tc>
        <w:tc>
          <w:tcPr>
            <w:tcW w:w="2269" w:type="pct"/>
            <w:tcBorders>
              <w:top w:val="single" w:sz="4" w:space="0" w:color="auto"/>
              <w:left w:val="single" w:sz="4" w:space="0" w:color="auto"/>
              <w:bottom w:val="single" w:sz="4" w:space="0" w:color="auto"/>
              <w:right w:val="single" w:sz="4" w:space="0" w:color="auto"/>
            </w:tcBorders>
          </w:tcPr>
          <w:p w14:paraId="756ACD6E" w14:textId="7DC6606A" w:rsidR="00246C0E" w:rsidRPr="00102430" w:rsidRDefault="00246C0E">
            <w:pPr>
              <w:pStyle w:val="tablebody"/>
              <w:spacing w:before="40" w:after="40"/>
              <w:rPr>
                <w:rFonts w:asciiTheme="minorHAnsi" w:hAnsiTheme="minorHAnsi" w:cstheme="minorHAnsi"/>
              </w:rPr>
            </w:pPr>
            <w:r w:rsidRPr="00102430">
              <w:rPr>
                <w:rFonts w:asciiTheme="minorHAnsi" w:hAnsiTheme="minorHAnsi" w:cstheme="minorHAnsi"/>
              </w:rPr>
              <w:t xml:space="preserve">Delivered as </w:t>
            </w:r>
            <w:r w:rsidR="003D7110" w:rsidRPr="00102430">
              <w:rPr>
                <w:rFonts w:asciiTheme="minorHAnsi" w:hAnsiTheme="minorHAnsi" w:cstheme="minorHAnsi"/>
              </w:rPr>
              <w:t>p</w:t>
            </w:r>
            <w:r w:rsidRPr="00102430">
              <w:rPr>
                <w:rFonts w:asciiTheme="minorHAnsi" w:hAnsiTheme="minorHAnsi" w:cstheme="minorHAnsi"/>
              </w:rPr>
              <w:t xml:space="preserve">art of </w:t>
            </w:r>
            <w:r w:rsidR="002F0668" w:rsidRPr="00102430">
              <w:rPr>
                <w:rFonts w:asciiTheme="minorHAnsi" w:hAnsiTheme="minorHAnsi" w:cstheme="minorHAnsi"/>
              </w:rPr>
              <w:t>System Functional</w:t>
            </w:r>
            <w:r w:rsidR="00C31D7A" w:rsidRPr="00102430">
              <w:rPr>
                <w:rFonts w:asciiTheme="minorHAnsi" w:hAnsiTheme="minorHAnsi" w:cstheme="minorHAnsi"/>
              </w:rPr>
              <w:t xml:space="preserve"> Review Package</w:t>
            </w:r>
          </w:p>
        </w:tc>
      </w:tr>
      <w:tr w:rsidR="00246C0E" w:rsidRPr="00102430" w14:paraId="3B649F7C" w14:textId="77777777" w:rsidTr="006A4A08">
        <w:trPr>
          <w:trHeight w:val="305"/>
        </w:trPr>
        <w:tc>
          <w:tcPr>
            <w:tcW w:w="461" w:type="pct"/>
            <w:tcBorders>
              <w:top w:val="single" w:sz="4" w:space="0" w:color="auto"/>
              <w:left w:val="single" w:sz="4" w:space="0" w:color="auto"/>
              <w:bottom w:val="single" w:sz="4" w:space="0" w:color="auto"/>
              <w:right w:val="single" w:sz="4" w:space="0" w:color="auto"/>
            </w:tcBorders>
          </w:tcPr>
          <w:p w14:paraId="50E9AF13" w14:textId="77777777" w:rsidR="00246C0E" w:rsidRPr="00102430" w:rsidRDefault="00246C0E" w:rsidP="00F26DD4">
            <w:pPr>
              <w:pStyle w:val="tablebody"/>
              <w:spacing w:before="40" w:after="40"/>
              <w:rPr>
                <w:rFonts w:asciiTheme="minorHAnsi" w:hAnsiTheme="minorHAnsi" w:cstheme="minorHAnsi"/>
              </w:rPr>
            </w:pPr>
            <w:r w:rsidRPr="00102430">
              <w:rPr>
                <w:rFonts w:asciiTheme="minorHAnsi" w:hAnsiTheme="minorHAnsi" w:cstheme="minorHAnsi"/>
              </w:rPr>
              <w:t>0</w:t>
            </w:r>
            <w:r w:rsidR="003D7110" w:rsidRPr="00102430">
              <w:rPr>
                <w:rFonts w:asciiTheme="minorHAnsi" w:hAnsiTheme="minorHAnsi" w:cstheme="minorHAnsi"/>
              </w:rPr>
              <w:t>06</w:t>
            </w:r>
          </w:p>
        </w:tc>
        <w:tc>
          <w:tcPr>
            <w:tcW w:w="2269" w:type="pct"/>
            <w:tcBorders>
              <w:top w:val="single" w:sz="4" w:space="0" w:color="auto"/>
              <w:left w:val="single" w:sz="4" w:space="0" w:color="auto"/>
              <w:bottom w:val="single" w:sz="4" w:space="0" w:color="auto"/>
              <w:right w:val="single" w:sz="4" w:space="0" w:color="auto"/>
            </w:tcBorders>
          </w:tcPr>
          <w:p w14:paraId="2FEE5328" w14:textId="77777777" w:rsidR="00246C0E" w:rsidRPr="00102430" w:rsidRDefault="00246C0E" w:rsidP="00F26DD4">
            <w:pPr>
              <w:pStyle w:val="tablebody"/>
              <w:spacing w:before="40" w:after="40"/>
              <w:rPr>
                <w:rFonts w:asciiTheme="minorHAnsi" w:hAnsiTheme="minorHAnsi" w:cstheme="minorHAnsi"/>
              </w:rPr>
            </w:pPr>
            <w:r w:rsidRPr="00102430">
              <w:rPr>
                <w:rFonts w:asciiTheme="minorHAnsi" w:hAnsiTheme="minorHAnsi" w:cstheme="minorHAnsi"/>
              </w:rPr>
              <w:t>Quality Assurance Program Plan</w:t>
            </w:r>
          </w:p>
        </w:tc>
        <w:tc>
          <w:tcPr>
            <w:tcW w:w="2269" w:type="pct"/>
            <w:tcBorders>
              <w:top w:val="single" w:sz="4" w:space="0" w:color="auto"/>
              <w:left w:val="single" w:sz="4" w:space="0" w:color="auto"/>
              <w:bottom w:val="single" w:sz="4" w:space="0" w:color="auto"/>
              <w:right w:val="single" w:sz="4" w:space="0" w:color="auto"/>
            </w:tcBorders>
          </w:tcPr>
          <w:p w14:paraId="0E0473D7" w14:textId="3B3524D8" w:rsidR="00246C0E" w:rsidRPr="00102430" w:rsidRDefault="00246C0E">
            <w:pPr>
              <w:pStyle w:val="tablebody"/>
              <w:spacing w:before="40" w:after="40"/>
              <w:rPr>
                <w:rFonts w:asciiTheme="minorHAnsi" w:hAnsiTheme="minorHAnsi" w:cstheme="minorHAnsi"/>
              </w:rPr>
            </w:pPr>
            <w:r w:rsidRPr="00102430">
              <w:rPr>
                <w:rFonts w:asciiTheme="minorHAnsi" w:hAnsiTheme="minorHAnsi" w:cstheme="minorHAnsi"/>
              </w:rPr>
              <w:t xml:space="preserve">Delivered as part of </w:t>
            </w:r>
            <w:r w:rsidR="002F0668" w:rsidRPr="00102430">
              <w:rPr>
                <w:rFonts w:asciiTheme="minorHAnsi" w:hAnsiTheme="minorHAnsi" w:cstheme="minorHAnsi"/>
              </w:rPr>
              <w:t>System Functional</w:t>
            </w:r>
            <w:r w:rsidR="00C31D7A" w:rsidRPr="00102430">
              <w:rPr>
                <w:rFonts w:asciiTheme="minorHAnsi" w:hAnsiTheme="minorHAnsi" w:cstheme="minorHAnsi"/>
              </w:rPr>
              <w:t xml:space="preserve"> Review Package</w:t>
            </w:r>
          </w:p>
          <w:p w14:paraId="64F8E48B" w14:textId="70D8EC91" w:rsidR="00C31D7A" w:rsidRPr="00102430" w:rsidRDefault="00C31D7A">
            <w:pPr>
              <w:pStyle w:val="tablebody"/>
              <w:spacing w:before="40" w:after="40"/>
              <w:rPr>
                <w:rFonts w:asciiTheme="minorHAnsi" w:hAnsiTheme="minorHAnsi" w:cstheme="minorHAnsi"/>
              </w:rPr>
            </w:pPr>
            <w:r w:rsidRPr="00102430">
              <w:rPr>
                <w:rFonts w:asciiTheme="minorHAnsi" w:hAnsiTheme="minorHAnsi" w:cstheme="minorHAnsi"/>
              </w:rPr>
              <w:t xml:space="preserve">Update at </w:t>
            </w:r>
            <w:r w:rsidR="002F0668" w:rsidRPr="00102430">
              <w:rPr>
                <w:rFonts w:asciiTheme="minorHAnsi" w:hAnsiTheme="minorHAnsi" w:cstheme="minorHAnsi"/>
              </w:rPr>
              <w:t>Preliminary</w:t>
            </w:r>
            <w:r w:rsidRPr="00102430">
              <w:rPr>
                <w:rFonts w:asciiTheme="minorHAnsi" w:hAnsiTheme="minorHAnsi" w:cstheme="minorHAnsi"/>
              </w:rPr>
              <w:t xml:space="preserve"> Design Review</w:t>
            </w:r>
          </w:p>
        </w:tc>
      </w:tr>
      <w:tr w:rsidR="003D7110" w:rsidRPr="00102430" w14:paraId="25FA9373" w14:textId="77777777" w:rsidTr="006A4A08">
        <w:trPr>
          <w:trHeight w:val="305"/>
        </w:trPr>
        <w:tc>
          <w:tcPr>
            <w:tcW w:w="461" w:type="pct"/>
            <w:tcBorders>
              <w:top w:val="single" w:sz="4" w:space="0" w:color="auto"/>
              <w:left w:val="single" w:sz="4" w:space="0" w:color="auto"/>
              <w:bottom w:val="single" w:sz="4" w:space="0" w:color="auto"/>
              <w:right w:val="single" w:sz="4" w:space="0" w:color="auto"/>
            </w:tcBorders>
          </w:tcPr>
          <w:p w14:paraId="1E471C9C" w14:textId="77777777" w:rsidR="003D7110" w:rsidRPr="00102430" w:rsidRDefault="003D7110" w:rsidP="00F26DD4">
            <w:pPr>
              <w:pStyle w:val="tablebody"/>
              <w:spacing w:before="40" w:after="40"/>
              <w:rPr>
                <w:rFonts w:asciiTheme="minorHAnsi" w:hAnsiTheme="minorHAnsi" w:cstheme="minorHAnsi"/>
              </w:rPr>
            </w:pPr>
            <w:r w:rsidRPr="00102430">
              <w:rPr>
                <w:rFonts w:asciiTheme="minorHAnsi" w:hAnsiTheme="minorHAnsi" w:cstheme="minorHAnsi"/>
              </w:rPr>
              <w:t>007</w:t>
            </w:r>
          </w:p>
        </w:tc>
        <w:tc>
          <w:tcPr>
            <w:tcW w:w="2269" w:type="pct"/>
            <w:tcBorders>
              <w:top w:val="single" w:sz="4" w:space="0" w:color="auto"/>
              <w:left w:val="single" w:sz="4" w:space="0" w:color="auto"/>
              <w:bottom w:val="single" w:sz="4" w:space="0" w:color="auto"/>
              <w:right w:val="single" w:sz="4" w:space="0" w:color="auto"/>
            </w:tcBorders>
          </w:tcPr>
          <w:p w14:paraId="292147DE" w14:textId="160182DD" w:rsidR="003D7110" w:rsidRPr="00102430" w:rsidRDefault="006F4064" w:rsidP="00F26DD4">
            <w:pPr>
              <w:pStyle w:val="tablebody"/>
              <w:spacing w:before="40" w:after="40"/>
              <w:rPr>
                <w:rFonts w:asciiTheme="minorHAnsi" w:hAnsiTheme="minorHAnsi" w:cstheme="minorHAnsi"/>
              </w:rPr>
            </w:pPr>
            <w:r w:rsidRPr="00102430">
              <w:rPr>
                <w:rFonts w:asciiTheme="minorHAnsi" w:hAnsiTheme="minorHAnsi" w:cstheme="minorHAnsi"/>
              </w:rPr>
              <w:t>Software Design Documents</w:t>
            </w:r>
          </w:p>
        </w:tc>
        <w:tc>
          <w:tcPr>
            <w:tcW w:w="2269" w:type="pct"/>
            <w:tcBorders>
              <w:top w:val="single" w:sz="4" w:space="0" w:color="auto"/>
              <w:left w:val="single" w:sz="4" w:space="0" w:color="auto"/>
              <w:bottom w:val="single" w:sz="4" w:space="0" w:color="auto"/>
              <w:right w:val="single" w:sz="4" w:space="0" w:color="auto"/>
            </w:tcBorders>
          </w:tcPr>
          <w:p w14:paraId="5BA450EA" w14:textId="30F531FD" w:rsidR="003D7110" w:rsidRPr="00102430" w:rsidRDefault="003D7110" w:rsidP="00F26DD4">
            <w:pPr>
              <w:pStyle w:val="tablebody"/>
              <w:spacing w:before="40" w:after="40"/>
              <w:rPr>
                <w:rFonts w:asciiTheme="minorHAnsi" w:hAnsiTheme="minorHAnsi" w:cstheme="minorHAnsi"/>
              </w:rPr>
            </w:pPr>
            <w:r w:rsidRPr="00102430">
              <w:rPr>
                <w:rFonts w:asciiTheme="minorHAnsi" w:hAnsiTheme="minorHAnsi" w:cstheme="minorHAnsi"/>
              </w:rPr>
              <w:t xml:space="preserve">Delivered as part of </w:t>
            </w:r>
            <w:r w:rsidR="002F0668" w:rsidRPr="00102430">
              <w:rPr>
                <w:rFonts w:asciiTheme="minorHAnsi" w:hAnsiTheme="minorHAnsi" w:cstheme="minorHAnsi"/>
              </w:rPr>
              <w:t>System Functional</w:t>
            </w:r>
            <w:r w:rsidRPr="00102430">
              <w:rPr>
                <w:rFonts w:asciiTheme="minorHAnsi" w:hAnsiTheme="minorHAnsi" w:cstheme="minorHAnsi"/>
              </w:rPr>
              <w:t xml:space="preserve"> Review Package</w:t>
            </w:r>
          </w:p>
          <w:p w14:paraId="7CCED627" w14:textId="448B5C0D" w:rsidR="00C31D7A" w:rsidRPr="00102430" w:rsidRDefault="00C31D7A">
            <w:pPr>
              <w:pStyle w:val="tablebody"/>
              <w:spacing w:before="40" w:after="40"/>
              <w:rPr>
                <w:rFonts w:asciiTheme="minorHAnsi" w:hAnsiTheme="minorHAnsi" w:cstheme="minorHAnsi"/>
              </w:rPr>
            </w:pPr>
            <w:r w:rsidRPr="00102430">
              <w:rPr>
                <w:rFonts w:asciiTheme="minorHAnsi" w:hAnsiTheme="minorHAnsi" w:cstheme="minorHAnsi"/>
              </w:rPr>
              <w:t xml:space="preserve">Update at </w:t>
            </w:r>
            <w:r w:rsidR="002F0668" w:rsidRPr="00102430">
              <w:rPr>
                <w:rFonts w:asciiTheme="minorHAnsi" w:hAnsiTheme="minorHAnsi" w:cstheme="minorHAnsi"/>
              </w:rPr>
              <w:t>Preliminary</w:t>
            </w:r>
            <w:r w:rsidRPr="00102430">
              <w:rPr>
                <w:rFonts w:asciiTheme="minorHAnsi" w:hAnsiTheme="minorHAnsi" w:cstheme="minorHAnsi"/>
              </w:rPr>
              <w:t xml:space="preserve"> Design Review</w:t>
            </w:r>
          </w:p>
        </w:tc>
      </w:tr>
      <w:tr w:rsidR="003D7110" w:rsidRPr="00102430" w14:paraId="58C4BD9A" w14:textId="77777777" w:rsidTr="006A4A08">
        <w:trPr>
          <w:trHeight w:val="305"/>
        </w:trPr>
        <w:tc>
          <w:tcPr>
            <w:tcW w:w="461" w:type="pct"/>
            <w:tcBorders>
              <w:top w:val="single" w:sz="4" w:space="0" w:color="auto"/>
              <w:left w:val="single" w:sz="4" w:space="0" w:color="auto"/>
              <w:bottom w:val="single" w:sz="4" w:space="0" w:color="auto"/>
              <w:right w:val="single" w:sz="4" w:space="0" w:color="auto"/>
            </w:tcBorders>
          </w:tcPr>
          <w:p w14:paraId="18F7713B" w14:textId="77777777" w:rsidR="003D7110" w:rsidRPr="00102430" w:rsidRDefault="003D7110" w:rsidP="00F26DD4">
            <w:pPr>
              <w:pStyle w:val="tablebody"/>
              <w:spacing w:before="40" w:after="40"/>
              <w:rPr>
                <w:rFonts w:asciiTheme="minorHAnsi" w:hAnsiTheme="minorHAnsi" w:cstheme="minorHAnsi"/>
              </w:rPr>
            </w:pPr>
            <w:r w:rsidRPr="00102430">
              <w:rPr>
                <w:rFonts w:asciiTheme="minorHAnsi" w:hAnsiTheme="minorHAnsi" w:cstheme="minorHAnsi"/>
              </w:rPr>
              <w:t>008</w:t>
            </w:r>
          </w:p>
        </w:tc>
        <w:tc>
          <w:tcPr>
            <w:tcW w:w="2269" w:type="pct"/>
            <w:tcBorders>
              <w:top w:val="single" w:sz="4" w:space="0" w:color="auto"/>
              <w:left w:val="single" w:sz="4" w:space="0" w:color="auto"/>
              <w:bottom w:val="single" w:sz="4" w:space="0" w:color="auto"/>
              <w:right w:val="single" w:sz="4" w:space="0" w:color="auto"/>
            </w:tcBorders>
          </w:tcPr>
          <w:p w14:paraId="67BF9EBA" w14:textId="77777777" w:rsidR="003D7110" w:rsidRPr="00102430" w:rsidRDefault="003D7110" w:rsidP="00F26DD4">
            <w:pPr>
              <w:pStyle w:val="tablebody"/>
              <w:spacing w:before="40" w:after="40"/>
              <w:rPr>
                <w:rFonts w:asciiTheme="minorHAnsi" w:hAnsiTheme="minorHAnsi" w:cstheme="minorHAnsi"/>
              </w:rPr>
            </w:pPr>
            <w:r w:rsidRPr="00102430">
              <w:rPr>
                <w:rFonts w:asciiTheme="minorHAnsi" w:hAnsiTheme="minorHAnsi" w:cstheme="minorHAnsi"/>
              </w:rPr>
              <w:t>Reliability Analysis</w:t>
            </w:r>
          </w:p>
        </w:tc>
        <w:tc>
          <w:tcPr>
            <w:tcW w:w="2269" w:type="pct"/>
            <w:tcBorders>
              <w:top w:val="single" w:sz="4" w:space="0" w:color="auto"/>
              <w:left w:val="single" w:sz="4" w:space="0" w:color="auto"/>
              <w:bottom w:val="single" w:sz="4" w:space="0" w:color="auto"/>
              <w:right w:val="single" w:sz="4" w:space="0" w:color="auto"/>
            </w:tcBorders>
          </w:tcPr>
          <w:p w14:paraId="3D392B8C" w14:textId="3BA03010" w:rsidR="003D7110" w:rsidRPr="00102430" w:rsidRDefault="003D7110" w:rsidP="00F26DD4">
            <w:pPr>
              <w:pStyle w:val="tablebody"/>
              <w:spacing w:before="40" w:after="40"/>
              <w:rPr>
                <w:rFonts w:asciiTheme="minorHAnsi" w:hAnsiTheme="minorHAnsi" w:cstheme="minorHAnsi"/>
              </w:rPr>
            </w:pPr>
            <w:r w:rsidRPr="00102430">
              <w:rPr>
                <w:rFonts w:asciiTheme="minorHAnsi" w:hAnsiTheme="minorHAnsi" w:cstheme="minorHAnsi"/>
              </w:rPr>
              <w:t xml:space="preserve">Initial at </w:t>
            </w:r>
            <w:r w:rsidR="00C31D7A" w:rsidRPr="00102430">
              <w:rPr>
                <w:rFonts w:asciiTheme="minorHAnsi" w:hAnsiTheme="minorHAnsi" w:cstheme="minorHAnsi"/>
              </w:rPr>
              <w:t xml:space="preserve">May </w:t>
            </w:r>
            <w:r w:rsidRPr="00102430">
              <w:rPr>
                <w:rFonts w:asciiTheme="minorHAnsi" w:hAnsiTheme="minorHAnsi" w:cstheme="minorHAnsi"/>
              </w:rPr>
              <w:t>MSR</w:t>
            </w:r>
          </w:p>
          <w:p w14:paraId="55487BDD" w14:textId="77777777" w:rsidR="003D7110" w:rsidRPr="00102430" w:rsidRDefault="003D7110" w:rsidP="00F26DD4">
            <w:pPr>
              <w:pStyle w:val="tablebody"/>
              <w:spacing w:before="40" w:after="40"/>
              <w:rPr>
                <w:rFonts w:asciiTheme="minorHAnsi" w:hAnsiTheme="minorHAnsi" w:cstheme="minorHAnsi"/>
              </w:rPr>
            </w:pPr>
            <w:r w:rsidRPr="00102430">
              <w:rPr>
                <w:rFonts w:asciiTheme="minorHAnsi" w:hAnsiTheme="minorHAnsi" w:cstheme="minorHAnsi"/>
              </w:rPr>
              <w:t>Updates as part of subsequent MSRs</w:t>
            </w:r>
          </w:p>
        </w:tc>
      </w:tr>
      <w:tr w:rsidR="00C31D7A" w:rsidRPr="00102430" w14:paraId="2DDE5224" w14:textId="77777777" w:rsidTr="006A4A08">
        <w:trPr>
          <w:trHeight w:val="305"/>
        </w:trPr>
        <w:tc>
          <w:tcPr>
            <w:tcW w:w="461" w:type="pct"/>
            <w:tcBorders>
              <w:top w:val="single" w:sz="4" w:space="0" w:color="auto"/>
              <w:left w:val="single" w:sz="4" w:space="0" w:color="auto"/>
              <w:bottom w:val="single" w:sz="4" w:space="0" w:color="auto"/>
              <w:right w:val="single" w:sz="4" w:space="0" w:color="auto"/>
            </w:tcBorders>
          </w:tcPr>
          <w:p w14:paraId="516FB19E" w14:textId="42EBE4C3" w:rsidR="00C31D7A" w:rsidRPr="00102430" w:rsidRDefault="00C31D7A" w:rsidP="00F26DD4">
            <w:pPr>
              <w:pStyle w:val="tablebody"/>
              <w:spacing w:before="40" w:after="40"/>
              <w:rPr>
                <w:rFonts w:asciiTheme="minorHAnsi" w:hAnsiTheme="minorHAnsi" w:cstheme="minorHAnsi"/>
              </w:rPr>
            </w:pPr>
            <w:r w:rsidRPr="00102430">
              <w:rPr>
                <w:rFonts w:asciiTheme="minorHAnsi" w:hAnsiTheme="minorHAnsi" w:cstheme="minorHAnsi"/>
              </w:rPr>
              <w:t>009</w:t>
            </w:r>
          </w:p>
        </w:tc>
        <w:tc>
          <w:tcPr>
            <w:tcW w:w="2269" w:type="pct"/>
            <w:tcBorders>
              <w:top w:val="single" w:sz="4" w:space="0" w:color="auto"/>
              <w:left w:val="single" w:sz="4" w:space="0" w:color="auto"/>
              <w:bottom w:val="single" w:sz="4" w:space="0" w:color="auto"/>
              <w:right w:val="single" w:sz="4" w:space="0" w:color="auto"/>
            </w:tcBorders>
          </w:tcPr>
          <w:p w14:paraId="44FDE88B" w14:textId="2D0069B2" w:rsidR="00C31D7A" w:rsidRPr="00102430" w:rsidRDefault="00E979A4" w:rsidP="00F26DD4">
            <w:pPr>
              <w:pStyle w:val="tablebody"/>
              <w:spacing w:before="40" w:after="40"/>
              <w:rPr>
                <w:rFonts w:asciiTheme="minorHAnsi" w:hAnsiTheme="minorHAnsi" w:cstheme="minorHAnsi"/>
              </w:rPr>
            </w:pPr>
            <w:r w:rsidRPr="00102430">
              <w:rPr>
                <w:rFonts w:asciiTheme="minorHAnsi" w:hAnsiTheme="minorHAnsi" w:cstheme="minorHAnsi"/>
              </w:rPr>
              <w:t>Preliminary</w:t>
            </w:r>
            <w:r w:rsidR="00C31D7A" w:rsidRPr="00102430">
              <w:rPr>
                <w:rFonts w:asciiTheme="minorHAnsi" w:hAnsiTheme="minorHAnsi" w:cstheme="minorHAnsi"/>
              </w:rPr>
              <w:t xml:space="preserve"> Design Review Package</w:t>
            </w:r>
          </w:p>
        </w:tc>
        <w:tc>
          <w:tcPr>
            <w:tcW w:w="2269" w:type="pct"/>
            <w:tcBorders>
              <w:top w:val="single" w:sz="4" w:space="0" w:color="auto"/>
              <w:left w:val="single" w:sz="4" w:space="0" w:color="auto"/>
              <w:bottom w:val="single" w:sz="4" w:space="0" w:color="auto"/>
              <w:right w:val="single" w:sz="4" w:space="0" w:color="auto"/>
            </w:tcBorders>
          </w:tcPr>
          <w:p w14:paraId="14E22AE0" w14:textId="77777777" w:rsidR="00C31D7A" w:rsidRPr="00102430" w:rsidRDefault="00C31D7A" w:rsidP="00C31D7A">
            <w:pPr>
              <w:pStyle w:val="tablebody"/>
              <w:spacing w:before="40" w:after="40"/>
              <w:rPr>
                <w:rFonts w:asciiTheme="minorHAnsi" w:hAnsiTheme="minorHAnsi" w:cstheme="minorHAnsi"/>
              </w:rPr>
            </w:pPr>
            <w:r w:rsidRPr="00102430">
              <w:rPr>
                <w:rFonts w:asciiTheme="minorHAnsi" w:hAnsiTheme="minorHAnsi" w:cstheme="minorHAnsi"/>
              </w:rPr>
              <w:t>Draft 10 working days prior to review</w:t>
            </w:r>
          </w:p>
          <w:p w14:paraId="5BCEF6C9" w14:textId="43938CFF" w:rsidR="00C31D7A" w:rsidRPr="00102430" w:rsidRDefault="00C31D7A" w:rsidP="00C31D7A">
            <w:pPr>
              <w:pStyle w:val="tablebody"/>
              <w:spacing w:before="40" w:after="40"/>
              <w:rPr>
                <w:rFonts w:asciiTheme="minorHAnsi" w:hAnsiTheme="minorHAnsi" w:cstheme="minorHAnsi"/>
              </w:rPr>
            </w:pPr>
            <w:r w:rsidRPr="00102430">
              <w:rPr>
                <w:rFonts w:asciiTheme="minorHAnsi" w:hAnsiTheme="minorHAnsi" w:cstheme="minorHAnsi"/>
              </w:rPr>
              <w:t>Final 3 working days after review with minutes</w:t>
            </w:r>
          </w:p>
        </w:tc>
      </w:tr>
      <w:tr w:rsidR="00C31D7A" w:rsidRPr="00102430" w14:paraId="7B0D946A" w14:textId="77777777" w:rsidTr="006A4A08">
        <w:trPr>
          <w:trHeight w:val="305"/>
        </w:trPr>
        <w:tc>
          <w:tcPr>
            <w:tcW w:w="461" w:type="pct"/>
            <w:tcBorders>
              <w:top w:val="single" w:sz="4" w:space="0" w:color="auto"/>
              <w:left w:val="single" w:sz="4" w:space="0" w:color="auto"/>
              <w:bottom w:val="single" w:sz="4" w:space="0" w:color="auto"/>
              <w:right w:val="single" w:sz="4" w:space="0" w:color="auto"/>
            </w:tcBorders>
          </w:tcPr>
          <w:p w14:paraId="4632DB50" w14:textId="5EBDFDED" w:rsidR="00C31D7A" w:rsidRPr="00102430" w:rsidRDefault="00C31D7A" w:rsidP="00F26DD4">
            <w:pPr>
              <w:pStyle w:val="tablebody"/>
              <w:spacing w:before="40" w:after="40"/>
              <w:rPr>
                <w:rFonts w:asciiTheme="minorHAnsi" w:hAnsiTheme="minorHAnsi" w:cstheme="minorHAnsi"/>
              </w:rPr>
            </w:pPr>
            <w:r w:rsidRPr="00102430">
              <w:rPr>
                <w:rFonts w:asciiTheme="minorHAnsi" w:hAnsiTheme="minorHAnsi" w:cstheme="minorHAnsi"/>
              </w:rPr>
              <w:t>010</w:t>
            </w:r>
          </w:p>
        </w:tc>
        <w:tc>
          <w:tcPr>
            <w:tcW w:w="2269" w:type="pct"/>
            <w:tcBorders>
              <w:top w:val="single" w:sz="4" w:space="0" w:color="auto"/>
              <w:left w:val="single" w:sz="4" w:space="0" w:color="auto"/>
              <w:bottom w:val="single" w:sz="4" w:space="0" w:color="auto"/>
              <w:right w:val="single" w:sz="4" w:space="0" w:color="auto"/>
            </w:tcBorders>
          </w:tcPr>
          <w:p w14:paraId="28146887" w14:textId="5A5E0D1D" w:rsidR="00C31D7A" w:rsidRPr="00102430" w:rsidRDefault="00C31D7A" w:rsidP="00F26DD4">
            <w:pPr>
              <w:pStyle w:val="tablebody"/>
              <w:spacing w:before="40" w:after="40"/>
              <w:rPr>
                <w:rFonts w:asciiTheme="minorHAnsi" w:hAnsiTheme="minorHAnsi" w:cstheme="minorHAnsi"/>
              </w:rPr>
            </w:pPr>
            <w:r w:rsidRPr="00102430">
              <w:rPr>
                <w:rFonts w:asciiTheme="minorHAnsi" w:hAnsiTheme="minorHAnsi" w:cstheme="minorHAnsi"/>
              </w:rPr>
              <w:t>Test Readiness Review Package</w:t>
            </w:r>
          </w:p>
        </w:tc>
        <w:tc>
          <w:tcPr>
            <w:tcW w:w="2269" w:type="pct"/>
            <w:tcBorders>
              <w:top w:val="single" w:sz="4" w:space="0" w:color="auto"/>
              <w:left w:val="single" w:sz="4" w:space="0" w:color="auto"/>
              <w:bottom w:val="single" w:sz="4" w:space="0" w:color="auto"/>
              <w:right w:val="single" w:sz="4" w:space="0" w:color="auto"/>
            </w:tcBorders>
          </w:tcPr>
          <w:p w14:paraId="457E34C1" w14:textId="77777777" w:rsidR="00C31D7A" w:rsidRPr="00102430" w:rsidRDefault="00C31D7A" w:rsidP="00C31D7A">
            <w:pPr>
              <w:pStyle w:val="tablebody"/>
              <w:spacing w:before="40" w:after="40"/>
              <w:rPr>
                <w:rFonts w:asciiTheme="minorHAnsi" w:hAnsiTheme="minorHAnsi" w:cstheme="minorHAnsi"/>
              </w:rPr>
            </w:pPr>
            <w:r w:rsidRPr="00102430">
              <w:rPr>
                <w:rFonts w:asciiTheme="minorHAnsi" w:hAnsiTheme="minorHAnsi" w:cstheme="minorHAnsi"/>
              </w:rPr>
              <w:t>Draft 10 working days prior to review</w:t>
            </w:r>
          </w:p>
          <w:p w14:paraId="31FABC11" w14:textId="15BAA203" w:rsidR="00C31D7A" w:rsidRPr="00102430" w:rsidRDefault="00C31D7A" w:rsidP="00C31D7A">
            <w:pPr>
              <w:pStyle w:val="tablebody"/>
              <w:spacing w:before="40" w:after="40"/>
              <w:rPr>
                <w:rFonts w:asciiTheme="minorHAnsi" w:hAnsiTheme="minorHAnsi" w:cstheme="minorHAnsi"/>
              </w:rPr>
            </w:pPr>
            <w:r w:rsidRPr="00102430">
              <w:rPr>
                <w:rFonts w:asciiTheme="minorHAnsi" w:hAnsiTheme="minorHAnsi" w:cstheme="minorHAnsi"/>
              </w:rPr>
              <w:t>Final 3 working days after review with minutes</w:t>
            </w:r>
          </w:p>
        </w:tc>
      </w:tr>
      <w:tr w:rsidR="00195458" w:rsidRPr="00102430" w14:paraId="3784C094" w14:textId="77777777" w:rsidTr="00C62460">
        <w:trPr>
          <w:trHeight w:val="305"/>
        </w:trPr>
        <w:tc>
          <w:tcPr>
            <w:tcW w:w="461" w:type="pct"/>
            <w:tcBorders>
              <w:top w:val="single" w:sz="4" w:space="0" w:color="auto"/>
              <w:left w:val="single" w:sz="4" w:space="0" w:color="auto"/>
              <w:bottom w:val="single" w:sz="4" w:space="0" w:color="auto"/>
              <w:right w:val="single" w:sz="4" w:space="0" w:color="auto"/>
            </w:tcBorders>
          </w:tcPr>
          <w:p w14:paraId="190C7A40" w14:textId="77777777" w:rsidR="00195458" w:rsidRPr="00102430" w:rsidRDefault="00195458" w:rsidP="00C62460">
            <w:pPr>
              <w:pStyle w:val="tablebody"/>
              <w:spacing w:before="40" w:after="40"/>
              <w:rPr>
                <w:rFonts w:asciiTheme="minorHAnsi" w:hAnsiTheme="minorHAnsi" w:cstheme="minorHAnsi"/>
              </w:rPr>
            </w:pPr>
            <w:r w:rsidRPr="00102430">
              <w:rPr>
                <w:rFonts w:asciiTheme="minorHAnsi" w:hAnsiTheme="minorHAnsi" w:cstheme="minorHAnsi"/>
              </w:rPr>
              <w:t>011</w:t>
            </w:r>
          </w:p>
        </w:tc>
        <w:tc>
          <w:tcPr>
            <w:tcW w:w="2269" w:type="pct"/>
            <w:tcBorders>
              <w:top w:val="single" w:sz="4" w:space="0" w:color="auto"/>
              <w:left w:val="single" w:sz="4" w:space="0" w:color="auto"/>
              <w:bottom w:val="single" w:sz="4" w:space="0" w:color="auto"/>
              <w:right w:val="single" w:sz="4" w:space="0" w:color="auto"/>
            </w:tcBorders>
          </w:tcPr>
          <w:p w14:paraId="0EBAB65B" w14:textId="77777777" w:rsidR="00195458" w:rsidRPr="00102430" w:rsidRDefault="00195458" w:rsidP="00C62460">
            <w:pPr>
              <w:pStyle w:val="tablebody"/>
              <w:spacing w:before="40" w:after="40"/>
              <w:rPr>
                <w:rFonts w:asciiTheme="minorHAnsi" w:hAnsiTheme="minorHAnsi" w:cstheme="minorHAnsi"/>
              </w:rPr>
            </w:pPr>
            <w:r w:rsidRPr="00102430">
              <w:rPr>
                <w:rFonts w:asciiTheme="minorHAnsi" w:hAnsiTheme="minorHAnsi" w:cstheme="minorHAnsi"/>
              </w:rPr>
              <w:t>Structural Analysis Results</w:t>
            </w:r>
          </w:p>
        </w:tc>
        <w:tc>
          <w:tcPr>
            <w:tcW w:w="2269" w:type="pct"/>
            <w:tcBorders>
              <w:top w:val="single" w:sz="4" w:space="0" w:color="auto"/>
              <w:left w:val="single" w:sz="4" w:space="0" w:color="auto"/>
              <w:bottom w:val="single" w:sz="4" w:space="0" w:color="auto"/>
              <w:right w:val="single" w:sz="4" w:space="0" w:color="auto"/>
            </w:tcBorders>
          </w:tcPr>
          <w:p w14:paraId="2BF27104" w14:textId="2810FD33" w:rsidR="00195458" w:rsidRPr="00102430" w:rsidRDefault="00195458" w:rsidP="00C62460">
            <w:pPr>
              <w:pStyle w:val="tablebody"/>
              <w:spacing w:before="40" w:after="40"/>
              <w:rPr>
                <w:rFonts w:asciiTheme="minorHAnsi" w:hAnsiTheme="minorHAnsi" w:cstheme="minorHAnsi"/>
              </w:rPr>
            </w:pPr>
            <w:r w:rsidRPr="00102430">
              <w:rPr>
                <w:rFonts w:asciiTheme="minorHAnsi" w:hAnsiTheme="minorHAnsi" w:cstheme="minorHAnsi"/>
              </w:rPr>
              <w:t xml:space="preserve">Delivered as part of </w:t>
            </w:r>
            <w:r w:rsidR="002F0668" w:rsidRPr="00102430">
              <w:rPr>
                <w:rFonts w:asciiTheme="minorHAnsi" w:hAnsiTheme="minorHAnsi" w:cstheme="minorHAnsi"/>
              </w:rPr>
              <w:t>System Functional</w:t>
            </w:r>
            <w:r w:rsidRPr="00102430">
              <w:rPr>
                <w:rFonts w:asciiTheme="minorHAnsi" w:hAnsiTheme="minorHAnsi" w:cstheme="minorHAnsi"/>
              </w:rPr>
              <w:t xml:space="preserve"> Review Package</w:t>
            </w:r>
          </w:p>
          <w:p w14:paraId="0EE66386" w14:textId="43643B0B" w:rsidR="00195458" w:rsidRPr="00102430" w:rsidRDefault="00195458" w:rsidP="00C62460">
            <w:pPr>
              <w:pStyle w:val="tablebody"/>
              <w:spacing w:before="40" w:after="40"/>
              <w:rPr>
                <w:rFonts w:asciiTheme="minorHAnsi" w:hAnsiTheme="minorHAnsi" w:cstheme="minorHAnsi"/>
              </w:rPr>
            </w:pPr>
            <w:r w:rsidRPr="00102430">
              <w:rPr>
                <w:rFonts w:asciiTheme="minorHAnsi" w:hAnsiTheme="minorHAnsi" w:cstheme="minorHAnsi"/>
              </w:rPr>
              <w:t xml:space="preserve">Update at </w:t>
            </w:r>
            <w:r w:rsidR="002F0668" w:rsidRPr="00102430">
              <w:rPr>
                <w:rFonts w:asciiTheme="minorHAnsi" w:hAnsiTheme="minorHAnsi" w:cstheme="minorHAnsi"/>
              </w:rPr>
              <w:t>Preliminary</w:t>
            </w:r>
            <w:r w:rsidRPr="00102430">
              <w:rPr>
                <w:rFonts w:asciiTheme="minorHAnsi" w:hAnsiTheme="minorHAnsi" w:cstheme="minorHAnsi"/>
              </w:rPr>
              <w:t xml:space="preserve"> Design Review</w:t>
            </w:r>
          </w:p>
        </w:tc>
      </w:tr>
    </w:tbl>
    <w:p w14:paraId="0EAAA181" w14:textId="77777777" w:rsidR="00713901" w:rsidRPr="00102430" w:rsidRDefault="00713901" w:rsidP="003D7110">
      <w:pPr>
        <w:pStyle w:val="tablebody"/>
        <w:rPr>
          <w:rFonts w:asciiTheme="minorHAnsi" w:hAnsiTheme="minorHAnsi" w:cstheme="minorHAnsi"/>
        </w:rPr>
      </w:pPr>
    </w:p>
    <w:p w14:paraId="43027C33" w14:textId="61A4FDBC" w:rsidR="003D2B41" w:rsidRPr="00102430" w:rsidRDefault="00BC426D" w:rsidP="003D2B41">
      <w:pPr>
        <w:pStyle w:val="Heading1"/>
        <w:rPr>
          <w:rFonts w:asciiTheme="minorHAnsi" w:hAnsiTheme="minorHAnsi" w:cstheme="minorHAnsi"/>
        </w:rPr>
      </w:pPr>
      <w:bookmarkStart w:id="78" w:name="_Toc153097013"/>
      <w:r w:rsidRPr="00102430">
        <w:rPr>
          <w:rFonts w:asciiTheme="minorHAnsi" w:hAnsiTheme="minorHAnsi" w:cstheme="minorHAnsi"/>
        </w:rPr>
        <w:lastRenderedPageBreak/>
        <w:t>A</w:t>
      </w:r>
      <w:r w:rsidR="003D2B41" w:rsidRPr="00102430">
        <w:rPr>
          <w:rFonts w:asciiTheme="minorHAnsi" w:hAnsiTheme="minorHAnsi" w:cstheme="minorHAnsi"/>
        </w:rPr>
        <w:t xml:space="preserve">cronyms and </w:t>
      </w:r>
      <w:r w:rsidRPr="00102430">
        <w:rPr>
          <w:rFonts w:asciiTheme="minorHAnsi" w:hAnsiTheme="minorHAnsi" w:cstheme="minorHAnsi"/>
        </w:rPr>
        <w:t>A</w:t>
      </w:r>
      <w:r w:rsidR="003D2B41" w:rsidRPr="00102430">
        <w:rPr>
          <w:rFonts w:asciiTheme="minorHAnsi" w:hAnsiTheme="minorHAnsi" w:cstheme="minorHAnsi"/>
        </w:rPr>
        <w:t>bbreviations</w:t>
      </w:r>
      <w:bookmarkEnd w:id="78"/>
    </w:p>
    <w:p w14:paraId="21E70C69" w14:textId="7C43764A" w:rsidR="006A4A08" w:rsidRPr="00102430" w:rsidRDefault="006A4A08" w:rsidP="006A4A08">
      <w:pPr>
        <w:pStyle w:val="text"/>
        <w:rPr>
          <w:rFonts w:asciiTheme="minorHAnsi" w:hAnsiTheme="minorHAnsi" w:cstheme="minorHAnsi"/>
        </w:rPr>
      </w:pPr>
      <w:r w:rsidRPr="00102430">
        <w:rPr>
          <w:rFonts w:asciiTheme="minorHAnsi" w:hAnsiTheme="minorHAnsi" w:cstheme="minorHAnsi"/>
        </w:rPr>
        <w:t>Below is the list of acronyms and abbreviations</w:t>
      </w:r>
      <w:r w:rsidR="00EA3B25" w:rsidRPr="00102430">
        <w:rPr>
          <w:rFonts w:asciiTheme="minorHAnsi" w:hAnsiTheme="minorHAnsi" w:cstheme="minorHAnsi"/>
        </w:rPr>
        <w:t xml:space="preserve"> used in this document.</w:t>
      </w:r>
    </w:p>
    <w:p w14:paraId="37D3EC5D" w14:textId="77777777" w:rsidR="006A4A08" w:rsidRPr="00102430" w:rsidRDefault="006A4A08" w:rsidP="006A4A08">
      <w:pPr>
        <w:pStyle w:val="TableCaption0"/>
        <w:rPr>
          <w:rFonts w:asciiTheme="minorHAnsi" w:hAnsiTheme="minorHAnsi" w:cstheme="minorHAnsi"/>
        </w:rPr>
      </w:pPr>
      <w:bookmarkStart w:id="79" w:name="_Toc31827529"/>
      <w:bookmarkStart w:id="80" w:name="_Toc153097018"/>
      <w:r w:rsidRPr="00102430">
        <w:rPr>
          <w:rFonts w:asciiTheme="minorHAnsi" w:hAnsiTheme="minorHAnsi" w:cstheme="minorHAnsi"/>
        </w:rPr>
        <w:t>Table 6-1</w:t>
      </w:r>
      <w:r w:rsidRPr="00102430">
        <w:rPr>
          <w:rFonts w:asciiTheme="minorHAnsi" w:hAnsiTheme="minorHAnsi" w:cstheme="minorHAnsi"/>
        </w:rPr>
        <w:tab/>
        <w:t>Acronyms and Definitions</w:t>
      </w:r>
      <w:bookmarkEnd w:id="79"/>
      <w:bookmarkEnd w:id="80"/>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7110"/>
      </w:tblGrid>
      <w:tr w:rsidR="006A4A08" w:rsidRPr="00102430" w14:paraId="4DB65650" w14:textId="77777777" w:rsidTr="006A4A08">
        <w:trPr>
          <w:trHeight w:val="350"/>
          <w:tblHeader/>
          <w:jc w:val="center"/>
        </w:trPr>
        <w:tc>
          <w:tcPr>
            <w:tcW w:w="2250" w:type="dxa"/>
            <w:shd w:val="clear" w:color="auto" w:fill="9CC2E5"/>
            <w:vAlign w:val="center"/>
          </w:tcPr>
          <w:p w14:paraId="581F8BEB" w14:textId="77777777" w:rsidR="006A4A08" w:rsidRPr="00102430" w:rsidRDefault="006A4A08" w:rsidP="006A4A08">
            <w:pPr>
              <w:pStyle w:val="StyletableheadtableheaderthtableheadingBefore2ptAft"/>
              <w:spacing w:line="240" w:lineRule="auto"/>
              <w:rPr>
                <w:rFonts w:asciiTheme="minorHAnsi" w:hAnsiTheme="minorHAnsi" w:cstheme="minorHAnsi"/>
              </w:rPr>
            </w:pPr>
            <w:r w:rsidRPr="00102430">
              <w:rPr>
                <w:rFonts w:asciiTheme="minorHAnsi" w:hAnsiTheme="minorHAnsi" w:cstheme="minorHAnsi"/>
              </w:rPr>
              <w:t>Abbreviation</w:t>
            </w:r>
          </w:p>
        </w:tc>
        <w:tc>
          <w:tcPr>
            <w:tcW w:w="7110" w:type="dxa"/>
            <w:shd w:val="clear" w:color="auto" w:fill="9CC2E5"/>
            <w:vAlign w:val="center"/>
          </w:tcPr>
          <w:p w14:paraId="4D4791EF" w14:textId="77777777" w:rsidR="006A4A08" w:rsidRPr="00102430" w:rsidRDefault="006A4A08" w:rsidP="006A4A08">
            <w:pPr>
              <w:pStyle w:val="StyletableheadtableheaderthtableheadingBefore2ptAft"/>
              <w:spacing w:line="240" w:lineRule="auto"/>
              <w:rPr>
                <w:rFonts w:asciiTheme="minorHAnsi" w:hAnsiTheme="minorHAnsi" w:cstheme="minorHAnsi"/>
              </w:rPr>
            </w:pPr>
            <w:r w:rsidRPr="00102430">
              <w:rPr>
                <w:rFonts w:asciiTheme="minorHAnsi" w:hAnsiTheme="minorHAnsi" w:cstheme="minorHAnsi"/>
              </w:rPr>
              <w:t>Definition</w:t>
            </w:r>
          </w:p>
        </w:tc>
      </w:tr>
      <w:tr w:rsidR="006A4A08" w:rsidRPr="00102430" w14:paraId="4CFA1E45"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671A28C1" w14:textId="3B9DD8E6" w:rsidR="006A4A08" w:rsidRPr="00102430" w:rsidRDefault="000C1F42" w:rsidP="006A4A08">
            <w:pPr>
              <w:spacing w:before="40" w:after="40"/>
              <w:rPr>
                <w:rFonts w:asciiTheme="minorHAnsi" w:hAnsiTheme="minorHAnsi" w:cstheme="minorHAnsi"/>
                <w:sz w:val="20"/>
              </w:rPr>
            </w:pPr>
            <w:r w:rsidRPr="00102430">
              <w:rPr>
                <w:rFonts w:asciiTheme="minorHAnsi" w:hAnsiTheme="minorHAnsi" w:cstheme="minorHAnsi"/>
                <w:sz w:val="20"/>
              </w:rPr>
              <w:t>ANEP</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719A7151" w14:textId="32B0BB30" w:rsidR="006A4A08" w:rsidRPr="00102430" w:rsidRDefault="000C1F42" w:rsidP="006A4A08">
            <w:pPr>
              <w:spacing w:before="40" w:after="40"/>
              <w:rPr>
                <w:rFonts w:asciiTheme="minorHAnsi" w:hAnsiTheme="minorHAnsi" w:cstheme="minorHAnsi"/>
                <w:sz w:val="20"/>
              </w:rPr>
            </w:pPr>
            <w:r w:rsidRPr="00102430">
              <w:rPr>
                <w:rFonts w:asciiTheme="minorHAnsi" w:hAnsiTheme="minorHAnsi" w:cstheme="minorHAnsi"/>
                <w:sz w:val="20"/>
              </w:rPr>
              <w:t>Allied Naval Engineering Publication</w:t>
            </w:r>
          </w:p>
        </w:tc>
      </w:tr>
      <w:tr w:rsidR="00B511AB" w:rsidRPr="00102430" w14:paraId="6EB52482"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268E1F0C" w14:textId="4A611312" w:rsidR="00B511AB" w:rsidRPr="00102430" w:rsidRDefault="00B511AB" w:rsidP="006A4A08">
            <w:pPr>
              <w:spacing w:before="40" w:after="40"/>
              <w:rPr>
                <w:rFonts w:asciiTheme="minorHAnsi" w:hAnsiTheme="minorHAnsi" w:cstheme="minorHAnsi"/>
                <w:sz w:val="20"/>
              </w:rPr>
            </w:pPr>
            <w:r w:rsidRPr="00102430">
              <w:rPr>
                <w:rFonts w:asciiTheme="minorHAnsi" w:hAnsiTheme="minorHAnsi" w:cstheme="minorHAnsi"/>
                <w:sz w:val="20"/>
              </w:rPr>
              <w:t>AO</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3549E3CE" w14:textId="4F9E2957" w:rsidR="00B511AB" w:rsidRPr="00102430" w:rsidRDefault="00B511AB" w:rsidP="006A4A08">
            <w:pPr>
              <w:spacing w:before="40" w:after="40"/>
              <w:rPr>
                <w:rFonts w:asciiTheme="minorHAnsi" w:hAnsiTheme="minorHAnsi" w:cstheme="minorHAnsi"/>
                <w:sz w:val="20"/>
              </w:rPr>
            </w:pPr>
            <w:r w:rsidRPr="00102430">
              <w:rPr>
                <w:rFonts w:asciiTheme="minorHAnsi" w:hAnsiTheme="minorHAnsi" w:cstheme="minorHAnsi"/>
                <w:sz w:val="20"/>
              </w:rPr>
              <w:t>Area of Operations</w:t>
            </w:r>
          </w:p>
        </w:tc>
      </w:tr>
      <w:tr w:rsidR="000C1F42" w:rsidRPr="00102430" w14:paraId="3878632B"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3FFEDF8A" w14:textId="12DBD4F9" w:rsidR="000C1F42" w:rsidRPr="00102430" w:rsidRDefault="000C1F42" w:rsidP="000C1F42">
            <w:pPr>
              <w:spacing w:before="40" w:after="40"/>
              <w:rPr>
                <w:rFonts w:asciiTheme="minorHAnsi" w:hAnsiTheme="minorHAnsi" w:cstheme="minorHAnsi"/>
                <w:sz w:val="20"/>
              </w:rPr>
            </w:pPr>
            <w:r w:rsidRPr="00102430">
              <w:rPr>
                <w:rFonts w:asciiTheme="minorHAnsi" w:hAnsiTheme="minorHAnsi" w:cstheme="minorHAnsi"/>
                <w:sz w:val="20"/>
              </w:rPr>
              <w:t>ARO</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2FD278FE" w14:textId="1685FD98" w:rsidR="000C1F42" w:rsidRPr="00102430" w:rsidRDefault="000C1F42" w:rsidP="000C1F42">
            <w:pPr>
              <w:spacing w:before="40" w:after="40"/>
              <w:rPr>
                <w:rFonts w:asciiTheme="minorHAnsi" w:hAnsiTheme="minorHAnsi" w:cstheme="minorHAnsi"/>
                <w:sz w:val="20"/>
              </w:rPr>
            </w:pPr>
            <w:r w:rsidRPr="00102430">
              <w:rPr>
                <w:rFonts w:asciiTheme="minorHAnsi" w:hAnsiTheme="minorHAnsi" w:cstheme="minorHAnsi"/>
                <w:sz w:val="20"/>
              </w:rPr>
              <w:t>After Receipt of Order</w:t>
            </w:r>
          </w:p>
        </w:tc>
      </w:tr>
      <w:tr w:rsidR="000C1F42" w:rsidRPr="00102430" w14:paraId="3835DAE0"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7402C4DF" w14:textId="41D6C7D8" w:rsidR="000C1F42" w:rsidRPr="00102430" w:rsidRDefault="000C1F42" w:rsidP="000C1F42">
            <w:pPr>
              <w:spacing w:before="40" w:after="40"/>
              <w:rPr>
                <w:rFonts w:asciiTheme="minorHAnsi" w:hAnsiTheme="minorHAnsi" w:cstheme="minorHAnsi"/>
                <w:sz w:val="20"/>
              </w:rPr>
            </w:pPr>
            <w:r w:rsidRPr="00102430">
              <w:rPr>
                <w:rFonts w:asciiTheme="minorHAnsi" w:hAnsiTheme="minorHAnsi" w:cstheme="minorHAnsi"/>
                <w:sz w:val="20"/>
              </w:rPr>
              <w:t>AUV</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294787EA" w14:textId="5F808524" w:rsidR="000C1F42" w:rsidRPr="00102430" w:rsidRDefault="000C1F42" w:rsidP="000C1F42">
            <w:pPr>
              <w:spacing w:before="40" w:after="40"/>
              <w:rPr>
                <w:rFonts w:asciiTheme="minorHAnsi" w:hAnsiTheme="minorHAnsi" w:cstheme="minorHAnsi"/>
                <w:sz w:val="20"/>
              </w:rPr>
            </w:pPr>
            <w:r w:rsidRPr="00102430">
              <w:rPr>
                <w:rFonts w:asciiTheme="minorHAnsi" w:hAnsiTheme="minorHAnsi" w:cstheme="minorHAnsi"/>
                <w:sz w:val="20"/>
              </w:rPr>
              <w:t>Autonomous Underwater Vehicle</w:t>
            </w:r>
          </w:p>
        </w:tc>
      </w:tr>
      <w:tr w:rsidR="000C1F42" w:rsidRPr="00102430" w14:paraId="08232F90"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696904C4" w14:textId="642D33EC" w:rsidR="000C1F42" w:rsidRPr="00102430" w:rsidRDefault="000C1F42" w:rsidP="000C1F42">
            <w:pPr>
              <w:spacing w:before="40" w:after="40"/>
              <w:rPr>
                <w:rFonts w:asciiTheme="minorHAnsi" w:hAnsiTheme="minorHAnsi" w:cstheme="minorHAnsi"/>
                <w:sz w:val="20"/>
              </w:rPr>
            </w:pPr>
            <w:r w:rsidRPr="00102430">
              <w:rPr>
                <w:rFonts w:asciiTheme="minorHAnsi" w:hAnsiTheme="minorHAnsi" w:cstheme="minorHAnsi"/>
                <w:sz w:val="20"/>
              </w:rPr>
              <w:t>BOM</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7CE8C038" w14:textId="6741E638" w:rsidR="000C1F42" w:rsidRPr="00102430" w:rsidRDefault="000C1F42" w:rsidP="000C1F42">
            <w:pPr>
              <w:spacing w:before="40" w:after="40"/>
              <w:rPr>
                <w:rFonts w:asciiTheme="minorHAnsi" w:hAnsiTheme="minorHAnsi" w:cstheme="minorHAnsi"/>
                <w:sz w:val="20"/>
              </w:rPr>
            </w:pPr>
            <w:r w:rsidRPr="00102430">
              <w:rPr>
                <w:rFonts w:asciiTheme="minorHAnsi" w:hAnsiTheme="minorHAnsi" w:cstheme="minorHAnsi"/>
                <w:sz w:val="20"/>
              </w:rPr>
              <w:t>Bill of Materials</w:t>
            </w:r>
          </w:p>
        </w:tc>
      </w:tr>
      <w:tr w:rsidR="000C1F42" w:rsidRPr="00102430" w14:paraId="68C8A29C"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17C5DCA5" w14:textId="2C75147F" w:rsidR="000C1F42" w:rsidRPr="00102430" w:rsidRDefault="000C1F42" w:rsidP="000C1F42">
            <w:pPr>
              <w:spacing w:before="40" w:after="40"/>
              <w:rPr>
                <w:rFonts w:asciiTheme="minorHAnsi" w:hAnsiTheme="minorHAnsi" w:cstheme="minorHAnsi"/>
                <w:sz w:val="20"/>
              </w:rPr>
            </w:pPr>
            <w:r w:rsidRPr="00102430">
              <w:rPr>
                <w:rFonts w:asciiTheme="minorHAnsi" w:hAnsiTheme="minorHAnsi" w:cstheme="minorHAnsi"/>
                <w:sz w:val="20"/>
              </w:rPr>
              <w:t>CDRL</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1CAE60EA" w14:textId="039D4D57" w:rsidR="000C1F42" w:rsidRPr="00102430" w:rsidRDefault="000C1F42" w:rsidP="000C1F42">
            <w:pPr>
              <w:spacing w:before="40" w:after="40"/>
              <w:rPr>
                <w:rFonts w:asciiTheme="minorHAnsi" w:hAnsiTheme="minorHAnsi" w:cstheme="minorHAnsi"/>
                <w:sz w:val="20"/>
              </w:rPr>
            </w:pPr>
            <w:r w:rsidRPr="00102430">
              <w:rPr>
                <w:rFonts w:asciiTheme="minorHAnsi" w:hAnsiTheme="minorHAnsi" w:cstheme="minorHAnsi"/>
                <w:sz w:val="20"/>
              </w:rPr>
              <w:t>Contract Data Requirements List</w:t>
            </w:r>
          </w:p>
        </w:tc>
      </w:tr>
      <w:tr w:rsidR="000C1F42" w:rsidRPr="00102430" w14:paraId="3CA4A708"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4A96D55C" w14:textId="6D0AE11E" w:rsidR="000C1F42" w:rsidRPr="00102430" w:rsidRDefault="000C1F42" w:rsidP="000C1F42">
            <w:pPr>
              <w:spacing w:before="40" w:after="40"/>
              <w:rPr>
                <w:rFonts w:asciiTheme="minorHAnsi" w:hAnsiTheme="minorHAnsi" w:cstheme="minorHAnsi"/>
                <w:sz w:val="20"/>
              </w:rPr>
            </w:pPr>
            <w:r w:rsidRPr="00102430">
              <w:rPr>
                <w:rFonts w:asciiTheme="minorHAnsi" w:hAnsiTheme="minorHAnsi" w:cstheme="minorHAnsi"/>
                <w:sz w:val="20"/>
              </w:rPr>
              <w:t>CM</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1783F6ED" w14:textId="240FE326" w:rsidR="000C1F42" w:rsidRPr="00102430" w:rsidRDefault="000C1F42" w:rsidP="000C1F42">
            <w:pPr>
              <w:spacing w:before="40" w:after="40"/>
              <w:rPr>
                <w:rFonts w:asciiTheme="minorHAnsi" w:hAnsiTheme="minorHAnsi" w:cstheme="minorHAnsi"/>
                <w:sz w:val="20"/>
              </w:rPr>
            </w:pPr>
            <w:r w:rsidRPr="00102430">
              <w:rPr>
                <w:rFonts w:asciiTheme="minorHAnsi" w:hAnsiTheme="minorHAnsi" w:cstheme="minorHAnsi"/>
                <w:sz w:val="20"/>
              </w:rPr>
              <w:t>Configuration Manager/Management</w:t>
            </w:r>
          </w:p>
        </w:tc>
      </w:tr>
      <w:tr w:rsidR="000C1F42" w:rsidRPr="00102430" w14:paraId="3FD7F132"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3D1488ED" w14:textId="079F37E9" w:rsidR="000C1F42" w:rsidRPr="00102430" w:rsidRDefault="000C1F42" w:rsidP="000C1F42">
            <w:pPr>
              <w:spacing w:before="40" w:after="40"/>
              <w:rPr>
                <w:rFonts w:asciiTheme="minorHAnsi" w:hAnsiTheme="minorHAnsi" w:cstheme="minorHAnsi"/>
                <w:sz w:val="20"/>
              </w:rPr>
            </w:pPr>
            <w:r w:rsidRPr="00102430">
              <w:rPr>
                <w:rFonts w:asciiTheme="minorHAnsi" w:hAnsiTheme="minorHAnsi" w:cstheme="minorHAnsi"/>
                <w:sz w:val="20"/>
              </w:rPr>
              <w:t>CSCI</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57D5CAF5" w14:textId="0E03F3FC" w:rsidR="000C1F42" w:rsidRPr="00102430" w:rsidRDefault="000C1F42" w:rsidP="000C1F42">
            <w:pPr>
              <w:spacing w:before="40" w:after="40"/>
              <w:rPr>
                <w:rFonts w:asciiTheme="minorHAnsi" w:hAnsiTheme="minorHAnsi" w:cstheme="minorHAnsi"/>
                <w:sz w:val="20"/>
              </w:rPr>
            </w:pPr>
            <w:r w:rsidRPr="00102430">
              <w:rPr>
                <w:rFonts w:asciiTheme="minorHAnsi" w:hAnsiTheme="minorHAnsi" w:cstheme="minorHAnsi"/>
                <w:sz w:val="20"/>
              </w:rPr>
              <w:t>Computer Software Configuration Item</w:t>
            </w:r>
          </w:p>
        </w:tc>
      </w:tr>
      <w:tr w:rsidR="000C1F42" w:rsidRPr="00102430" w14:paraId="1A5F3D65"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25AEE7A5" w14:textId="3E924FB6" w:rsidR="000C1F42" w:rsidRPr="00102430" w:rsidRDefault="000C1F42" w:rsidP="000C1F42">
            <w:pPr>
              <w:spacing w:before="40" w:after="40"/>
              <w:rPr>
                <w:rFonts w:asciiTheme="minorHAnsi" w:hAnsiTheme="minorHAnsi" w:cstheme="minorHAnsi"/>
                <w:sz w:val="20"/>
              </w:rPr>
            </w:pPr>
            <w:r w:rsidRPr="00102430">
              <w:rPr>
                <w:rFonts w:asciiTheme="minorHAnsi" w:hAnsiTheme="minorHAnsi" w:cstheme="minorHAnsi"/>
                <w:sz w:val="20"/>
              </w:rPr>
              <w:t>DOF</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41F97736" w14:textId="09F55934" w:rsidR="000C1F42" w:rsidRPr="00102430" w:rsidRDefault="000C1F42" w:rsidP="000C1F42">
            <w:pPr>
              <w:spacing w:before="40" w:after="40"/>
              <w:rPr>
                <w:rFonts w:asciiTheme="minorHAnsi" w:hAnsiTheme="minorHAnsi" w:cstheme="minorHAnsi"/>
                <w:sz w:val="20"/>
              </w:rPr>
            </w:pPr>
            <w:r w:rsidRPr="00102430">
              <w:rPr>
                <w:rFonts w:asciiTheme="minorHAnsi" w:hAnsiTheme="minorHAnsi" w:cstheme="minorHAnsi"/>
                <w:sz w:val="20"/>
              </w:rPr>
              <w:t>Degree of Freedom</w:t>
            </w:r>
          </w:p>
        </w:tc>
      </w:tr>
      <w:tr w:rsidR="000C1F42" w:rsidRPr="00102430" w14:paraId="64B238FA"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16E5D690" w14:textId="59531AF6" w:rsidR="000C1F42" w:rsidRPr="00102430" w:rsidRDefault="000C1F42" w:rsidP="000C1F42">
            <w:pPr>
              <w:spacing w:before="40" w:after="40"/>
              <w:rPr>
                <w:rFonts w:asciiTheme="minorHAnsi" w:hAnsiTheme="minorHAnsi" w:cstheme="minorHAnsi"/>
                <w:sz w:val="20"/>
              </w:rPr>
            </w:pPr>
            <w:r w:rsidRPr="00102430">
              <w:rPr>
                <w:rFonts w:asciiTheme="minorHAnsi" w:hAnsiTheme="minorHAnsi" w:cstheme="minorHAnsi"/>
                <w:sz w:val="20"/>
              </w:rPr>
              <w:t>EMD</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0A652111" w14:textId="27749612" w:rsidR="000C1F42" w:rsidRPr="00102430" w:rsidRDefault="000C1F42" w:rsidP="000C1F42">
            <w:pPr>
              <w:spacing w:before="40" w:after="40"/>
              <w:rPr>
                <w:rFonts w:asciiTheme="minorHAnsi" w:hAnsiTheme="minorHAnsi" w:cstheme="minorHAnsi"/>
                <w:sz w:val="20"/>
              </w:rPr>
            </w:pPr>
            <w:r w:rsidRPr="00102430">
              <w:rPr>
                <w:rFonts w:asciiTheme="minorHAnsi" w:hAnsiTheme="minorHAnsi" w:cstheme="minorHAnsi"/>
                <w:sz w:val="20"/>
              </w:rPr>
              <w:t>Engineering and Manufacturing Development</w:t>
            </w:r>
          </w:p>
        </w:tc>
      </w:tr>
      <w:tr w:rsidR="000C1F42" w:rsidRPr="00102430" w14:paraId="74F9A16E"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5847769C" w14:textId="4CF157A6" w:rsidR="000C1F42" w:rsidRPr="00102430" w:rsidRDefault="000C1F42" w:rsidP="000C1F42">
            <w:pPr>
              <w:spacing w:before="40" w:after="40"/>
              <w:rPr>
                <w:rFonts w:asciiTheme="minorHAnsi" w:hAnsiTheme="minorHAnsi" w:cstheme="minorHAnsi"/>
                <w:sz w:val="20"/>
              </w:rPr>
            </w:pPr>
            <w:r w:rsidRPr="00102430">
              <w:rPr>
                <w:rFonts w:asciiTheme="minorHAnsi" w:hAnsiTheme="minorHAnsi" w:cstheme="minorHAnsi"/>
                <w:sz w:val="20"/>
              </w:rPr>
              <w:t>FMECA</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489E1E35" w14:textId="68A50D5D" w:rsidR="000C1F42" w:rsidRPr="00102430" w:rsidRDefault="000C1F42" w:rsidP="000C1F42">
            <w:pPr>
              <w:spacing w:before="40" w:after="40"/>
              <w:rPr>
                <w:rFonts w:asciiTheme="minorHAnsi" w:hAnsiTheme="minorHAnsi" w:cstheme="minorHAnsi"/>
                <w:sz w:val="20"/>
              </w:rPr>
            </w:pPr>
            <w:r w:rsidRPr="00102430">
              <w:rPr>
                <w:rFonts w:asciiTheme="minorHAnsi" w:hAnsiTheme="minorHAnsi" w:cstheme="minorHAnsi"/>
                <w:sz w:val="20"/>
              </w:rPr>
              <w:t>Failure Modes, Effects and Criticality Analysis</w:t>
            </w:r>
          </w:p>
        </w:tc>
      </w:tr>
      <w:tr w:rsidR="002445FC" w:rsidRPr="00102430" w14:paraId="2674AE1A"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03527319" w14:textId="132977C6" w:rsidR="002445FC" w:rsidRPr="00102430" w:rsidRDefault="002445FC" w:rsidP="000C1F42">
            <w:pPr>
              <w:spacing w:before="40" w:after="40"/>
              <w:rPr>
                <w:rFonts w:asciiTheme="minorHAnsi" w:hAnsiTheme="minorHAnsi" w:cstheme="minorHAnsi"/>
                <w:sz w:val="20"/>
              </w:rPr>
            </w:pPr>
            <w:r w:rsidRPr="00102430">
              <w:rPr>
                <w:rFonts w:asciiTheme="minorHAnsi" w:hAnsiTheme="minorHAnsi" w:cstheme="minorHAnsi"/>
                <w:sz w:val="20"/>
              </w:rPr>
              <w:t>HW</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0D162ACD" w14:textId="460CF62B" w:rsidR="002445FC" w:rsidRPr="00102430" w:rsidRDefault="002445FC" w:rsidP="000C1F42">
            <w:pPr>
              <w:spacing w:before="40" w:after="40"/>
              <w:rPr>
                <w:rFonts w:asciiTheme="minorHAnsi" w:hAnsiTheme="minorHAnsi" w:cstheme="minorHAnsi"/>
                <w:sz w:val="20"/>
              </w:rPr>
            </w:pPr>
            <w:r w:rsidRPr="00102430">
              <w:rPr>
                <w:rFonts w:asciiTheme="minorHAnsi" w:hAnsiTheme="minorHAnsi" w:cstheme="minorHAnsi"/>
                <w:sz w:val="20"/>
              </w:rPr>
              <w:t>Hardware</w:t>
            </w:r>
          </w:p>
        </w:tc>
      </w:tr>
      <w:tr w:rsidR="000C1F42" w:rsidRPr="00102430" w14:paraId="6FA9C3D5"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6F443124" w14:textId="7F95D953" w:rsidR="000C1F42" w:rsidRPr="00102430" w:rsidRDefault="000C1F42" w:rsidP="000C1F42">
            <w:pPr>
              <w:spacing w:before="40" w:after="40"/>
              <w:rPr>
                <w:rFonts w:asciiTheme="minorHAnsi" w:hAnsiTheme="minorHAnsi" w:cstheme="minorHAnsi"/>
                <w:sz w:val="20"/>
              </w:rPr>
            </w:pPr>
            <w:r w:rsidRPr="00102430">
              <w:rPr>
                <w:rFonts w:asciiTheme="minorHAnsi" w:hAnsiTheme="minorHAnsi" w:cstheme="minorHAnsi"/>
                <w:sz w:val="20"/>
              </w:rPr>
              <w:t>ICD</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261E337B" w14:textId="61475DBF" w:rsidR="000C1F42" w:rsidRPr="00102430" w:rsidRDefault="000C1F42" w:rsidP="000C1F42">
            <w:pPr>
              <w:spacing w:before="40" w:after="40"/>
              <w:rPr>
                <w:rFonts w:asciiTheme="minorHAnsi" w:hAnsiTheme="minorHAnsi" w:cstheme="minorHAnsi"/>
                <w:sz w:val="20"/>
              </w:rPr>
            </w:pPr>
            <w:r w:rsidRPr="00102430">
              <w:rPr>
                <w:rFonts w:asciiTheme="minorHAnsi" w:hAnsiTheme="minorHAnsi" w:cstheme="minorHAnsi"/>
                <w:sz w:val="20"/>
              </w:rPr>
              <w:t>Interface Control Document</w:t>
            </w:r>
          </w:p>
        </w:tc>
      </w:tr>
      <w:tr w:rsidR="000C1F42" w:rsidRPr="00102430" w14:paraId="5966704E"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2E569D9E" w14:textId="4E9B13BD" w:rsidR="000C1F42" w:rsidRPr="00102430" w:rsidRDefault="000C1F42" w:rsidP="000C1F42">
            <w:pPr>
              <w:spacing w:before="40" w:after="40"/>
              <w:rPr>
                <w:rFonts w:asciiTheme="minorHAnsi" w:hAnsiTheme="minorHAnsi" w:cstheme="minorHAnsi"/>
                <w:sz w:val="20"/>
              </w:rPr>
            </w:pPr>
            <w:r w:rsidRPr="00102430">
              <w:rPr>
                <w:rFonts w:asciiTheme="minorHAnsi" w:hAnsiTheme="minorHAnsi" w:cstheme="minorHAnsi"/>
                <w:sz w:val="20"/>
              </w:rPr>
              <w:t>IMS</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4BE98A2B" w14:textId="56A0ECFB" w:rsidR="000C1F42" w:rsidRPr="00102430" w:rsidRDefault="000C1F42" w:rsidP="000C1F42">
            <w:pPr>
              <w:spacing w:before="40" w:after="40"/>
              <w:rPr>
                <w:rFonts w:asciiTheme="minorHAnsi" w:hAnsiTheme="minorHAnsi" w:cstheme="minorHAnsi"/>
                <w:sz w:val="20"/>
              </w:rPr>
            </w:pPr>
            <w:r w:rsidRPr="00102430">
              <w:rPr>
                <w:rFonts w:asciiTheme="minorHAnsi" w:hAnsiTheme="minorHAnsi" w:cstheme="minorHAnsi"/>
                <w:sz w:val="20"/>
              </w:rPr>
              <w:t>Integrated Master Schedule</w:t>
            </w:r>
          </w:p>
        </w:tc>
      </w:tr>
      <w:tr w:rsidR="000C1F42" w:rsidRPr="00102430" w14:paraId="0C5BF1C5"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5EA79E21" w14:textId="24FAC303" w:rsidR="000C1F42" w:rsidRPr="00102430" w:rsidRDefault="000C1F42" w:rsidP="000C1F42">
            <w:pPr>
              <w:spacing w:before="40" w:after="40"/>
              <w:rPr>
                <w:rFonts w:asciiTheme="minorHAnsi" w:hAnsiTheme="minorHAnsi" w:cstheme="minorHAnsi"/>
                <w:sz w:val="20"/>
              </w:rPr>
            </w:pPr>
            <w:r w:rsidRPr="00102430">
              <w:rPr>
                <w:rFonts w:asciiTheme="minorHAnsi" w:hAnsiTheme="minorHAnsi" w:cstheme="minorHAnsi"/>
                <w:sz w:val="20"/>
              </w:rPr>
              <w:t>LF</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5F6A4EBF" w14:textId="1111E9CD" w:rsidR="000C1F42" w:rsidRPr="00102430" w:rsidRDefault="000C1F42" w:rsidP="000C1F42">
            <w:pPr>
              <w:spacing w:before="40" w:after="40"/>
              <w:rPr>
                <w:rFonts w:asciiTheme="minorHAnsi" w:hAnsiTheme="minorHAnsi" w:cstheme="minorHAnsi"/>
                <w:sz w:val="20"/>
              </w:rPr>
            </w:pPr>
            <w:r w:rsidRPr="00102430">
              <w:rPr>
                <w:rFonts w:asciiTheme="minorHAnsi" w:hAnsiTheme="minorHAnsi" w:cstheme="minorHAnsi"/>
                <w:sz w:val="20"/>
              </w:rPr>
              <w:t>Low Frequency</w:t>
            </w:r>
          </w:p>
        </w:tc>
      </w:tr>
      <w:tr w:rsidR="000C1F42" w:rsidRPr="00102430" w14:paraId="3DBA4BD5"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69E6C6A2" w14:textId="0F9A08FD" w:rsidR="000C1F42" w:rsidRPr="00102430" w:rsidRDefault="000C1F42" w:rsidP="000C1F42">
            <w:pPr>
              <w:spacing w:before="40" w:after="40"/>
              <w:rPr>
                <w:rFonts w:asciiTheme="minorHAnsi" w:hAnsiTheme="minorHAnsi" w:cstheme="minorHAnsi"/>
                <w:sz w:val="20"/>
              </w:rPr>
            </w:pPr>
            <w:r w:rsidRPr="00102430">
              <w:rPr>
                <w:rFonts w:asciiTheme="minorHAnsi" w:hAnsiTheme="minorHAnsi" w:cstheme="minorHAnsi"/>
                <w:sz w:val="20"/>
              </w:rPr>
              <w:t>LRIP</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555F2278" w14:textId="5C5FE59B" w:rsidR="000C1F42" w:rsidRPr="00102430" w:rsidRDefault="000C1F42" w:rsidP="000C1F42">
            <w:pPr>
              <w:spacing w:before="40" w:after="40"/>
              <w:rPr>
                <w:rFonts w:asciiTheme="minorHAnsi" w:hAnsiTheme="minorHAnsi" w:cstheme="minorHAnsi"/>
                <w:sz w:val="20"/>
              </w:rPr>
            </w:pPr>
            <w:r w:rsidRPr="00102430">
              <w:rPr>
                <w:rFonts w:asciiTheme="minorHAnsi" w:hAnsiTheme="minorHAnsi" w:cstheme="minorHAnsi"/>
                <w:sz w:val="20"/>
              </w:rPr>
              <w:t>Low-Rate Initial Production</w:t>
            </w:r>
          </w:p>
        </w:tc>
      </w:tr>
      <w:tr w:rsidR="00B511AB" w:rsidRPr="00102430" w14:paraId="7877DF5F"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574DDB62" w14:textId="36B3352C" w:rsidR="00B511AB" w:rsidRPr="00102430" w:rsidRDefault="00B511AB" w:rsidP="000C1F42">
            <w:pPr>
              <w:spacing w:before="40" w:after="40"/>
              <w:rPr>
                <w:rFonts w:asciiTheme="minorHAnsi" w:hAnsiTheme="minorHAnsi" w:cstheme="minorHAnsi"/>
                <w:sz w:val="20"/>
              </w:rPr>
            </w:pPr>
            <w:r w:rsidRPr="00102430">
              <w:rPr>
                <w:rFonts w:asciiTheme="minorHAnsi" w:hAnsiTheme="minorHAnsi" w:cstheme="minorHAnsi"/>
                <w:sz w:val="20"/>
              </w:rPr>
              <w:t>MAPC</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60E62720" w14:textId="3B7D2055" w:rsidR="00B511AB" w:rsidRPr="00102430" w:rsidRDefault="00B511AB" w:rsidP="000C1F42">
            <w:pPr>
              <w:spacing w:before="40" w:after="40"/>
              <w:rPr>
                <w:rFonts w:asciiTheme="minorHAnsi" w:hAnsiTheme="minorHAnsi" w:cstheme="minorHAnsi"/>
                <w:sz w:val="20"/>
              </w:rPr>
            </w:pPr>
            <w:r w:rsidRPr="00102430">
              <w:rPr>
                <w:rFonts w:asciiTheme="minorHAnsi" w:hAnsiTheme="minorHAnsi" w:cstheme="minorHAnsi"/>
                <w:sz w:val="20"/>
              </w:rPr>
              <w:t>Maritime Applied Physics Corporation</w:t>
            </w:r>
          </w:p>
        </w:tc>
      </w:tr>
      <w:tr w:rsidR="000C1F42" w:rsidRPr="00102430" w14:paraId="1931C669"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1920DBC4" w14:textId="31301519" w:rsidR="000C1F42" w:rsidRPr="00102430" w:rsidRDefault="000C1F42" w:rsidP="000C1F42">
            <w:pPr>
              <w:spacing w:before="40" w:after="40"/>
              <w:rPr>
                <w:rFonts w:asciiTheme="minorHAnsi" w:hAnsiTheme="minorHAnsi" w:cstheme="minorHAnsi"/>
                <w:sz w:val="20"/>
              </w:rPr>
            </w:pPr>
            <w:r w:rsidRPr="00102430">
              <w:rPr>
                <w:rFonts w:asciiTheme="minorHAnsi" w:hAnsiTheme="minorHAnsi" w:cstheme="minorHAnsi"/>
                <w:sz w:val="20"/>
              </w:rPr>
              <w:t>MSR</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1C9B9F0F" w14:textId="1CA62159" w:rsidR="000C1F42" w:rsidRPr="00102430" w:rsidRDefault="000C1F42" w:rsidP="000C1F42">
            <w:pPr>
              <w:spacing w:before="40" w:after="40"/>
              <w:rPr>
                <w:rFonts w:asciiTheme="minorHAnsi" w:hAnsiTheme="minorHAnsi" w:cstheme="minorHAnsi"/>
                <w:sz w:val="20"/>
              </w:rPr>
            </w:pPr>
            <w:r w:rsidRPr="00102430">
              <w:rPr>
                <w:rFonts w:asciiTheme="minorHAnsi" w:hAnsiTheme="minorHAnsi" w:cstheme="minorHAnsi"/>
                <w:sz w:val="20"/>
              </w:rPr>
              <w:t>Monthly Status Report</w:t>
            </w:r>
          </w:p>
        </w:tc>
      </w:tr>
      <w:tr w:rsidR="000C1F42" w:rsidRPr="00102430" w14:paraId="0E32DDD7"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25957A52" w14:textId="4C5C20E7" w:rsidR="000C1F42" w:rsidRPr="00102430" w:rsidRDefault="000C1F42" w:rsidP="000C1F42">
            <w:pPr>
              <w:spacing w:before="40" w:after="40"/>
              <w:rPr>
                <w:rFonts w:asciiTheme="minorHAnsi" w:hAnsiTheme="minorHAnsi" w:cstheme="minorHAnsi"/>
                <w:sz w:val="20"/>
              </w:rPr>
            </w:pPr>
            <w:r w:rsidRPr="00102430">
              <w:rPr>
                <w:rFonts w:asciiTheme="minorHAnsi" w:hAnsiTheme="minorHAnsi" w:cstheme="minorHAnsi"/>
                <w:sz w:val="20"/>
              </w:rPr>
              <w:t>PDR</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72825CE6" w14:textId="72265E6A" w:rsidR="000C1F42" w:rsidRPr="00102430" w:rsidRDefault="000C1F42" w:rsidP="000C1F42">
            <w:pPr>
              <w:spacing w:before="40" w:after="40"/>
              <w:rPr>
                <w:rFonts w:asciiTheme="minorHAnsi" w:hAnsiTheme="minorHAnsi" w:cstheme="minorHAnsi"/>
                <w:sz w:val="20"/>
              </w:rPr>
            </w:pPr>
            <w:r w:rsidRPr="00102430">
              <w:rPr>
                <w:rFonts w:asciiTheme="minorHAnsi" w:hAnsiTheme="minorHAnsi" w:cstheme="minorHAnsi"/>
                <w:sz w:val="20"/>
              </w:rPr>
              <w:t>Preliminary Design Review</w:t>
            </w:r>
          </w:p>
        </w:tc>
      </w:tr>
      <w:tr w:rsidR="000C1F42" w:rsidRPr="00102430" w14:paraId="0EC31DDB"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293E9F42" w14:textId="5A54E570" w:rsidR="000C1F42" w:rsidRPr="00102430" w:rsidRDefault="000C1F42" w:rsidP="000C1F42">
            <w:pPr>
              <w:spacing w:before="40" w:after="40"/>
              <w:rPr>
                <w:rFonts w:asciiTheme="minorHAnsi" w:hAnsiTheme="minorHAnsi" w:cstheme="minorHAnsi"/>
                <w:sz w:val="20"/>
              </w:rPr>
            </w:pPr>
            <w:r w:rsidRPr="00102430">
              <w:rPr>
                <w:rFonts w:asciiTheme="minorHAnsi" w:hAnsiTheme="minorHAnsi" w:cstheme="minorHAnsi"/>
                <w:sz w:val="20"/>
              </w:rPr>
              <w:t>PM</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6270719A" w14:textId="3EC8F332" w:rsidR="000C1F42" w:rsidRPr="00102430" w:rsidRDefault="000C1F42" w:rsidP="000C1F42">
            <w:pPr>
              <w:spacing w:before="40" w:after="40"/>
              <w:rPr>
                <w:rFonts w:asciiTheme="minorHAnsi" w:hAnsiTheme="minorHAnsi" w:cstheme="minorHAnsi"/>
                <w:sz w:val="20"/>
              </w:rPr>
            </w:pPr>
            <w:r w:rsidRPr="00102430">
              <w:rPr>
                <w:rFonts w:asciiTheme="minorHAnsi" w:hAnsiTheme="minorHAnsi" w:cstheme="minorHAnsi"/>
                <w:sz w:val="20"/>
              </w:rPr>
              <w:t>Program Manager</w:t>
            </w:r>
          </w:p>
        </w:tc>
      </w:tr>
      <w:tr w:rsidR="000C1F42" w:rsidRPr="00102430" w14:paraId="21ED8044"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050BFD21" w14:textId="65DD823C" w:rsidR="000C1F42" w:rsidRPr="00102430" w:rsidRDefault="000C1F42" w:rsidP="000C1F42">
            <w:pPr>
              <w:spacing w:before="40" w:after="40"/>
              <w:rPr>
                <w:rFonts w:asciiTheme="minorHAnsi" w:hAnsiTheme="minorHAnsi" w:cstheme="minorHAnsi"/>
                <w:sz w:val="20"/>
              </w:rPr>
            </w:pPr>
            <w:r w:rsidRPr="00102430">
              <w:rPr>
                <w:rFonts w:asciiTheme="minorHAnsi" w:hAnsiTheme="minorHAnsi" w:cstheme="minorHAnsi"/>
                <w:sz w:val="20"/>
              </w:rPr>
              <w:t>PMR</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37FA8C84" w14:textId="1EAA14D1" w:rsidR="000C1F42" w:rsidRPr="00102430" w:rsidRDefault="000C1F42" w:rsidP="000C1F42">
            <w:pPr>
              <w:spacing w:before="40" w:after="40"/>
              <w:rPr>
                <w:rFonts w:asciiTheme="minorHAnsi" w:hAnsiTheme="minorHAnsi" w:cstheme="minorHAnsi"/>
                <w:sz w:val="20"/>
              </w:rPr>
            </w:pPr>
            <w:r w:rsidRPr="00102430">
              <w:rPr>
                <w:rFonts w:asciiTheme="minorHAnsi" w:hAnsiTheme="minorHAnsi" w:cstheme="minorHAnsi"/>
                <w:sz w:val="20"/>
              </w:rPr>
              <w:t>Program Management Review</w:t>
            </w:r>
          </w:p>
        </w:tc>
      </w:tr>
      <w:tr w:rsidR="000C1F42" w:rsidRPr="00102430" w14:paraId="6D186EA3"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201036A3" w14:textId="0DC3330C" w:rsidR="000C1F42" w:rsidRPr="00102430" w:rsidRDefault="000C1F42" w:rsidP="000C1F42">
            <w:pPr>
              <w:spacing w:before="40" w:after="40"/>
              <w:rPr>
                <w:rFonts w:asciiTheme="minorHAnsi" w:hAnsiTheme="minorHAnsi" w:cstheme="minorHAnsi"/>
                <w:sz w:val="20"/>
              </w:rPr>
            </w:pPr>
            <w:r w:rsidRPr="00102430">
              <w:rPr>
                <w:rFonts w:asciiTheme="minorHAnsi" w:hAnsiTheme="minorHAnsi" w:cstheme="minorHAnsi"/>
                <w:sz w:val="20"/>
              </w:rPr>
              <w:t>PoP</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290CDA1E" w14:textId="1489FCDF" w:rsidR="000C1F42" w:rsidRPr="00102430" w:rsidRDefault="000C1F42" w:rsidP="000C1F42">
            <w:pPr>
              <w:spacing w:before="40" w:after="40"/>
              <w:rPr>
                <w:rFonts w:asciiTheme="minorHAnsi" w:hAnsiTheme="minorHAnsi" w:cstheme="minorHAnsi"/>
                <w:sz w:val="20"/>
              </w:rPr>
            </w:pPr>
            <w:r w:rsidRPr="00102430">
              <w:rPr>
                <w:rFonts w:asciiTheme="minorHAnsi" w:hAnsiTheme="minorHAnsi" w:cstheme="minorHAnsi"/>
                <w:sz w:val="20"/>
              </w:rPr>
              <w:t>Period of Performance</w:t>
            </w:r>
          </w:p>
        </w:tc>
      </w:tr>
      <w:tr w:rsidR="000C1F42" w:rsidRPr="00102430" w14:paraId="2B747E5F"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5075455D" w14:textId="168F52C3" w:rsidR="000C1F42" w:rsidRPr="00102430" w:rsidRDefault="000C1F42" w:rsidP="000C1F42">
            <w:pPr>
              <w:spacing w:before="40" w:after="40"/>
              <w:rPr>
                <w:rFonts w:asciiTheme="minorHAnsi" w:hAnsiTheme="minorHAnsi" w:cstheme="minorHAnsi"/>
                <w:sz w:val="20"/>
              </w:rPr>
            </w:pPr>
            <w:r w:rsidRPr="00102430">
              <w:rPr>
                <w:rFonts w:asciiTheme="minorHAnsi" w:hAnsiTheme="minorHAnsi" w:cstheme="minorHAnsi"/>
                <w:sz w:val="20"/>
              </w:rPr>
              <w:t>SDD</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3DF2ECD5" w14:textId="01D58AD2" w:rsidR="000C1F42" w:rsidRPr="00102430" w:rsidRDefault="000C1F42" w:rsidP="000C1F42">
            <w:pPr>
              <w:spacing w:before="40" w:after="40"/>
              <w:rPr>
                <w:rFonts w:asciiTheme="minorHAnsi" w:hAnsiTheme="minorHAnsi" w:cstheme="minorHAnsi"/>
                <w:sz w:val="20"/>
              </w:rPr>
            </w:pPr>
            <w:r w:rsidRPr="00102430">
              <w:rPr>
                <w:rFonts w:asciiTheme="minorHAnsi" w:hAnsiTheme="minorHAnsi" w:cstheme="minorHAnsi"/>
                <w:sz w:val="20"/>
              </w:rPr>
              <w:t>Software Design Document</w:t>
            </w:r>
          </w:p>
        </w:tc>
      </w:tr>
      <w:tr w:rsidR="00E979A4" w:rsidRPr="00102430" w14:paraId="2AAEA637"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3F015E79" w14:textId="5E57A4BF" w:rsidR="00E979A4" w:rsidRPr="00102430" w:rsidRDefault="00E979A4" w:rsidP="000C1F42">
            <w:pPr>
              <w:spacing w:before="40" w:after="40"/>
              <w:rPr>
                <w:rFonts w:asciiTheme="minorHAnsi" w:hAnsiTheme="minorHAnsi" w:cstheme="minorHAnsi"/>
                <w:sz w:val="20"/>
              </w:rPr>
            </w:pPr>
            <w:r w:rsidRPr="00102430">
              <w:rPr>
                <w:rFonts w:asciiTheme="minorHAnsi" w:hAnsiTheme="minorHAnsi" w:cstheme="minorHAnsi"/>
                <w:sz w:val="20"/>
              </w:rPr>
              <w:t>SFR</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32921EA6" w14:textId="15EA69A9" w:rsidR="00E979A4" w:rsidRPr="00102430" w:rsidRDefault="00E979A4" w:rsidP="000C1F42">
            <w:pPr>
              <w:spacing w:before="40" w:after="40"/>
              <w:rPr>
                <w:rFonts w:asciiTheme="minorHAnsi" w:hAnsiTheme="minorHAnsi" w:cstheme="minorHAnsi"/>
                <w:sz w:val="20"/>
              </w:rPr>
            </w:pPr>
            <w:r w:rsidRPr="00102430">
              <w:rPr>
                <w:rFonts w:asciiTheme="minorHAnsi" w:hAnsiTheme="minorHAnsi" w:cstheme="minorHAnsi"/>
                <w:sz w:val="20"/>
              </w:rPr>
              <w:t>System Functional Review</w:t>
            </w:r>
          </w:p>
        </w:tc>
      </w:tr>
      <w:tr w:rsidR="000C1F42" w:rsidRPr="00102430" w14:paraId="33437EE1"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34E9CC00" w14:textId="154CBF87" w:rsidR="000C1F42" w:rsidRPr="00102430" w:rsidRDefault="000C1F42" w:rsidP="000C1F42">
            <w:pPr>
              <w:spacing w:before="40" w:after="40"/>
              <w:rPr>
                <w:rFonts w:asciiTheme="minorHAnsi" w:hAnsiTheme="minorHAnsi" w:cstheme="minorHAnsi"/>
                <w:sz w:val="20"/>
              </w:rPr>
            </w:pPr>
            <w:r w:rsidRPr="00102430">
              <w:rPr>
                <w:rFonts w:asciiTheme="minorHAnsi" w:hAnsiTheme="minorHAnsi" w:cstheme="minorHAnsi"/>
                <w:sz w:val="20"/>
              </w:rPr>
              <w:t>SOW</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0843FCBC" w14:textId="3C5C6B98" w:rsidR="000C1F42" w:rsidRPr="00102430" w:rsidRDefault="000C1F42" w:rsidP="000C1F42">
            <w:pPr>
              <w:spacing w:before="40" w:after="40"/>
              <w:rPr>
                <w:rFonts w:asciiTheme="minorHAnsi" w:hAnsiTheme="minorHAnsi" w:cstheme="minorHAnsi"/>
                <w:sz w:val="20"/>
              </w:rPr>
            </w:pPr>
            <w:r w:rsidRPr="00102430">
              <w:rPr>
                <w:rFonts w:asciiTheme="minorHAnsi" w:hAnsiTheme="minorHAnsi" w:cstheme="minorHAnsi"/>
                <w:sz w:val="20"/>
              </w:rPr>
              <w:t>Statement of Work</w:t>
            </w:r>
          </w:p>
        </w:tc>
      </w:tr>
      <w:tr w:rsidR="000C1F42" w:rsidRPr="00102430" w14:paraId="2FF982F5"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3520C8A6" w14:textId="6C95A8A8" w:rsidR="000C1F42" w:rsidRPr="00102430" w:rsidRDefault="000C1F42" w:rsidP="000C1F42">
            <w:pPr>
              <w:spacing w:before="40" w:after="40"/>
              <w:rPr>
                <w:rFonts w:asciiTheme="minorHAnsi" w:hAnsiTheme="minorHAnsi" w:cstheme="minorHAnsi"/>
                <w:sz w:val="20"/>
              </w:rPr>
            </w:pPr>
            <w:r w:rsidRPr="00102430">
              <w:rPr>
                <w:rFonts w:asciiTheme="minorHAnsi" w:hAnsiTheme="minorHAnsi" w:cstheme="minorHAnsi"/>
                <w:sz w:val="20"/>
              </w:rPr>
              <w:t>SPAWAR</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45BE48BE" w14:textId="3DDD6CF3" w:rsidR="000C1F42" w:rsidRPr="00102430" w:rsidRDefault="000C1F42" w:rsidP="000C1F42">
            <w:pPr>
              <w:spacing w:before="40" w:after="40"/>
              <w:rPr>
                <w:rFonts w:asciiTheme="minorHAnsi" w:hAnsiTheme="minorHAnsi" w:cstheme="minorHAnsi"/>
                <w:sz w:val="20"/>
              </w:rPr>
            </w:pPr>
            <w:r w:rsidRPr="00102430">
              <w:rPr>
                <w:rFonts w:asciiTheme="minorHAnsi" w:hAnsiTheme="minorHAnsi" w:cstheme="minorHAnsi"/>
                <w:sz w:val="20"/>
              </w:rPr>
              <w:t xml:space="preserve">Space and Naval Warfare </w:t>
            </w:r>
          </w:p>
        </w:tc>
      </w:tr>
      <w:tr w:rsidR="00685EA5" w:rsidRPr="00102430" w14:paraId="395BADCE"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428FE144" w14:textId="432BDE96" w:rsidR="00685EA5" w:rsidRPr="00102430" w:rsidRDefault="00685EA5" w:rsidP="000C1F42">
            <w:pPr>
              <w:spacing w:before="40" w:after="40"/>
              <w:rPr>
                <w:rFonts w:asciiTheme="minorHAnsi" w:hAnsiTheme="minorHAnsi" w:cstheme="minorHAnsi"/>
                <w:sz w:val="20"/>
              </w:rPr>
            </w:pPr>
            <w:r w:rsidRPr="00102430">
              <w:rPr>
                <w:rFonts w:asciiTheme="minorHAnsi" w:hAnsiTheme="minorHAnsi" w:cstheme="minorHAnsi"/>
                <w:sz w:val="20"/>
              </w:rPr>
              <w:t>SW</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24C1C97E" w14:textId="03D1537B" w:rsidR="00685EA5" w:rsidRPr="00102430" w:rsidRDefault="00685EA5" w:rsidP="000C1F42">
            <w:pPr>
              <w:spacing w:before="40" w:after="40"/>
              <w:rPr>
                <w:rFonts w:asciiTheme="minorHAnsi" w:hAnsiTheme="minorHAnsi" w:cstheme="minorHAnsi"/>
                <w:sz w:val="20"/>
              </w:rPr>
            </w:pPr>
            <w:r w:rsidRPr="00102430">
              <w:rPr>
                <w:rFonts w:asciiTheme="minorHAnsi" w:hAnsiTheme="minorHAnsi" w:cstheme="minorHAnsi"/>
                <w:sz w:val="20"/>
              </w:rPr>
              <w:t>Software</w:t>
            </w:r>
          </w:p>
        </w:tc>
      </w:tr>
      <w:tr w:rsidR="000C1F42" w:rsidRPr="00102430" w14:paraId="701BDD83"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3FD03058" w14:textId="040BA022" w:rsidR="000C1F42" w:rsidRPr="00102430" w:rsidRDefault="000C1F42" w:rsidP="000C1F42">
            <w:pPr>
              <w:spacing w:before="40" w:after="40"/>
              <w:rPr>
                <w:rFonts w:asciiTheme="minorHAnsi" w:hAnsiTheme="minorHAnsi" w:cstheme="minorHAnsi"/>
                <w:sz w:val="20"/>
              </w:rPr>
            </w:pPr>
            <w:r w:rsidRPr="00102430">
              <w:rPr>
                <w:rFonts w:asciiTheme="minorHAnsi" w:hAnsiTheme="minorHAnsi" w:cstheme="minorHAnsi"/>
                <w:sz w:val="20"/>
              </w:rPr>
              <w:t>SWaP</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30DB8220" w14:textId="53801FD6" w:rsidR="000C1F42" w:rsidRPr="00102430" w:rsidRDefault="000C1F42" w:rsidP="000C1F42">
            <w:pPr>
              <w:spacing w:before="40" w:after="40"/>
              <w:rPr>
                <w:rFonts w:asciiTheme="minorHAnsi" w:hAnsiTheme="minorHAnsi" w:cstheme="minorHAnsi"/>
                <w:sz w:val="20"/>
              </w:rPr>
            </w:pPr>
            <w:r w:rsidRPr="00102430">
              <w:rPr>
                <w:rFonts w:asciiTheme="minorHAnsi" w:hAnsiTheme="minorHAnsi" w:cstheme="minorHAnsi"/>
                <w:sz w:val="20"/>
              </w:rPr>
              <w:t>Size, Weight and Power</w:t>
            </w:r>
          </w:p>
        </w:tc>
      </w:tr>
      <w:tr w:rsidR="000C1F42" w:rsidRPr="00102430" w14:paraId="67E6EA2C"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3F675BA0" w14:textId="17E44327" w:rsidR="000C1F42" w:rsidRPr="00102430" w:rsidRDefault="000C1F42" w:rsidP="000C1F42">
            <w:pPr>
              <w:spacing w:before="40" w:after="40"/>
              <w:rPr>
                <w:rFonts w:asciiTheme="minorHAnsi" w:hAnsiTheme="minorHAnsi" w:cstheme="minorHAnsi"/>
                <w:sz w:val="20"/>
              </w:rPr>
            </w:pPr>
            <w:r w:rsidRPr="00102430">
              <w:rPr>
                <w:rFonts w:asciiTheme="minorHAnsi" w:hAnsiTheme="minorHAnsi" w:cstheme="minorHAnsi"/>
                <w:sz w:val="20"/>
              </w:rPr>
              <w:t>TRR</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7B32D373" w14:textId="17EB24A2" w:rsidR="000C1F42" w:rsidRPr="00102430" w:rsidRDefault="000C1F42" w:rsidP="000C1F42">
            <w:pPr>
              <w:spacing w:before="40" w:after="40"/>
              <w:rPr>
                <w:rFonts w:asciiTheme="minorHAnsi" w:hAnsiTheme="minorHAnsi" w:cstheme="minorHAnsi"/>
                <w:sz w:val="20"/>
              </w:rPr>
            </w:pPr>
            <w:r w:rsidRPr="00102430">
              <w:rPr>
                <w:rFonts w:asciiTheme="minorHAnsi" w:hAnsiTheme="minorHAnsi" w:cstheme="minorHAnsi"/>
                <w:sz w:val="20"/>
              </w:rPr>
              <w:t>Test Readiness Review</w:t>
            </w:r>
          </w:p>
        </w:tc>
      </w:tr>
      <w:tr w:rsidR="000C1F42" w:rsidRPr="00102430" w14:paraId="42C93FDC" w14:textId="77777777" w:rsidTr="003803D0">
        <w:trPr>
          <w:jc w:val="center"/>
        </w:trPr>
        <w:tc>
          <w:tcPr>
            <w:tcW w:w="2250" w:type="dxa"/>
            <w:tcBorders>
              <w:top w:val="single" w:sz="4" w:space="0" w:color="auto"/>
              <w:left w:val="single" w:sz="4" w:space="0" w:color="auto"/>
              <w:bottom w:val="single" w:sz="4" w:space="0" w:color="auto"/>
              <w:right w:val="single" w:sz="4" w:space="0" w:color="auto"/>
            </w:tcBorders>
            <w:shd w:val="clear" w:color="auto" w:fill="auto"/>
          </w:tcPr>
          <w:p w14:paraId="20B27C84" w14:textId="54B44E2C" w:rsidR="000C1F42" w:rsidRPr="00102430" w:rsidRDefault="000C1F42" w:rsidP="000C1F42">
            <w:pPr>
              <w:spacing w:before="40" w:after="40"/>
              <w:rPr>
                <w:rFonts w:asciiTheme="minorHAnsi" w:hAnsiTheme="minorHAnsi" w:cstheme="minorHAnsi"/>
                <w:sz w:val="20"/>
              </w:rPr>
            </w:pPr>
            <w:r w:rsidRPr="00102430">
              <w:rPr>
                <w:rFonts w:asciiTheme="minorHAnsi" w:hAnsiTheme="minorHAnsi" w:cstheme="minorHAnsi"/>
                <w:sz w:val="20"/>
              </w:rPr>
              <w:t>UHF</w:t>
            </w:r>
          </w:p>
        </w:tc>
        <w:tc>
          <w:tcPr>
            <w:tcW w:w="7110" w:type="dxa"/>
            <w:tcBorders>
              <w:top w:val="single" w:sz="4" w:space="0" w:color="auto"/>
              <w:left w:val="single" w:sz="4" w:space="0" w:color="auto"/>
              <w:bottom w:val="single" w:sz="4" w:space="0" w:color="auto"/>
              <w:right w:val="single" w:sz="4" w:space="0" w:color="auto"/>
            </w:tcBorders>
            <w:shd w:val="clear" w:color="auto" w:fill="auto"/>
          </w:tcPr>
          <w:p w14:paraId="7A5FA852" w14:textId="4B30394A" w:rsidR="000C1F42" w:rsidRPr="00102430" w:rsidRDefault="000C1F42" w:rsidP="000C1F42">
            <w:pPr>
              <w:spacing w:before="40" w:after="40"/>
              <w:rPr>
                <w:rFonts w:asciiTheme="minorHAnsi" w:hAnsiTheme="minorHAnsi" w:cstheme="minorHAnsi"/>
                <w:sz w:val="20"/>
              </w:rPr>
            </w:pPr>
            <w:r w:rsidRPr="00102430">
              <w:rPr>
                <w:rFonts w:asciiTheme="minorHAnsi" w:hAnsiTheme="minorHAnsi" w:cstheme="minorHAnsi"/>
                <w:sz w:val="20"/>
              </w:rPr>
              <w:t>Ultra-High Frequency</w:t>
            </w:r>
          </w:p>
        </w:tc>
      </w:tr>
    </w:tbl>
    <w:p w14:paraId="600BC9F6" w14:textId="59FD0970" w:rsidR="008032AF" w:rsidRPr="00102430" w:rsidRDefault="008032AF" w:rsidP="006A4A08">
      <w:pPr>
        <w:pStyle w:val="glossaryentry"/>
        <w:ind w:left="0" w:firstLine="0"/>
        <w:rPr>
          <w:rFonts w:asciiTheme="minorHAnsi" w:hAnsiTheme="minorHAnsi" w:cstheme="minorHAnsi"/>
        </w:rPr>
      </w:pPr>
    </w:p>
    <w:sectPr w:rsidR="008032AF" w:rsidRPr="00102430" w:rsidSect="00F77FA2">
      <w:headerReference w:type="default" r:id="rId10"/>
      <w:footerReference w:type="default" r:id="rId11"/>
      <w:footerReference w:type="first" r:id="rId12"/>
      <w:pgSz w:w="12240" w:h="15840" w:code="1"/>
      <w:pgMar w:top="1440" w:right="108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34B59" w14:textId="77777777" w:rsidR="00D63B84" w:rsidRDefault="00D63B84">
      <w:r>
        <w:separator/>
      </w:r>
    </w:p>
  </w:endnote>
  <w:endnote w:type="continuationSeparator" w:id="0">
    <w:p w14:paraId="056D9D9F" w14:textId="77777777" w:rsidR="00D63B84" w:rsidRDefault="00D63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sig w:usb0="00000003" w:usb1="00000000" w:usb2="00000000" w:usb3="00000000" w:csb0="00000001"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onaco">
    <w:altName w:val="Courier New"/>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97D6" w14:textId="62A5C976" w:rsidR="004C4031" w:rsidRPr="00DD0FF9" w:rsidRDefault="004C4031" w:rsidP="00F61036">
    <w:pPr>
      <w:pStyle w:val="FooterOverLine"/>
      <w:tabs>
        <w:tab w:val="clear" w:pos="4320"/>
        <w:tab w:val="clear" w:pos="9360"/>
      </w:tabs>
      <w:ind w:left="-90" w:right="-54"/>
      <w:rPr>
        <w:rFonts w:ascii="Arial" w:hAnsi="Arial" w:cs="Arial"/>
        <w:b w:val="0"/>
        <w:szCs w:val="18"/>
      </w:rPr>
    </w:pPr>
    <w:r w:rsidRPr="00DD0FF9">
      <w:rPr>
        <w:rFonts w:ascii="Arial" w:hAnsi="Arial" w:cs="Arial"/>
        <w:b w:val="0"/>
        <w:szCs w:val="18"/>
      </w:rPr>
      <w:tab/>
      <w:t xml:space="preserve">Page </w:t>
    </w:r>
    <w:r w:rsidRPr="00DD0FF9">
      <w:rPr>
        <w:rFonts w:ascii="Arial" w:hAnsi="Arial" w:cs="Arial"/>
        <w:b w:val="0"/>
        <w:szCs w:val="18"/>
      </w:rPr>
      <w:fldChar w:fldCharType="begin"/>
    </w:r>
    <w:r w:rsidRPr="00DD0FF9">
      <w:rPr>
        <w:rFonts w:ascii="Arial" w:hAnsi="Arial" w:cs="Arial"/>
        <w:b w:val="0"/>
        <w:szCs w:val="18"/>
      </w:rPr>
      <w:instrText xml:space="preserve"> PAGE  \* Arabic  \* MERGEFORMAT </w:instrText>
    </w:r>
    <w:r w:rsidRPr="00DD0FF9">
      <w:rPr>
        <w:rFonts w:ascii="Arial" w:hAnsi="Arial" w:cs="Arial"/>
        <w:b w:val="0"/>
        <w:szCs w:val="18"/>
      </w:rPr>
      <w:fldChar w:fldCharType="separate"/>
    </w:r>
    <w:r w:rsidR="00710854">
      <w:rPr>
        <w:rFonts w:ascii="Arial" w:hAnsi="Arial" w:cs="Arial"/>
        <w:b w:val="0"/>
        <w:noProof/>
        <w:szCs w:val="18"/>
      </w:rPr>
      <w:t>17</w:t>
    </w:r>
    <w:r w:rsidRPr="00DD0FF9">
      <w:rPr>
        <w:rFonts w:ascii="Arial" w:hAnsi="Arial" w:cs="Arial"/>
        <w:b w:val="0"/>
        <w:szCs w:val="18"/>
      </w:rPr>
      <w:fldChar w:fldCharType="end"/>
    </w:r>
    <w:r w:rsidRPr="00DD0FF9">
      <w:rPr>
        <w:rFonts w:ascii="Arial" w:hAnsi="Arial" w:cs="Arial"/>
        <w:b w:val="0"/>
        <w:szCs w:val="18"/>
      </w:rPr>
      <w:t xml:space="preserve"> of </w:t>
    </w:r>
    <w:r w:rsidRPr="00DD0FF9">
      <w:rPr>
        <w:rFonts w:ascii="Arial" w:hAnsi="Arial" w:cs="Arial"/>
        <w:b w:val="0"/>
        <w:szCs w:val="18"/>
      </w:rPr>
      <w:fldChar w:fldCharType="begin"/>
    </w:r>
    <w:r w:rsidRPr="00DD0FF9">
      <w:rPr>
        <w:rFonts w:ascii="Arial" w:hAnsi="Arial" w:cs="Arial"/>
        <w:b w:val="0"/>
        <w:szCs w:val="18"/>
      </w:rPr>
      <w:instrText xml:space="preserve"> NUMPAGES  \* Arabic  \* MERGEFORMAT </w:instrText>
    </w:r>
    <w:r w:rsidRPr="00DD0FF9">
      <w:rPr>
        <w:rFonts w:ascii="Arial" w:hAnsi="Arial" w:cs="Arial"/>
        <w:b w:val="0"/>
        <w:szCs w:val="18"/>
      </w:rPr>
      <w:fldChar w:fldCharType="separate"/>
    </w:r>
    <w:r w:rsidR="00710854">
      <w:rPr>
        <w:rFonts w:ascii="Arial" w:hAnsi="Arial" w:cs="Arial"/>
        <w:b w:val="0"/>
        <w:noProof/>
        <w:szCs w:val="18"/>
      </w:rPr>
      <w:t>17</w:t>
    </w:r>
    <w:r w:rsidRPr="00DD0FF9">
      <w:rPr>
        <w:rFonts w:ascii="Arial" w:hAnsi="Arial" w:cs="Arial"/>
        <w:b w:val="0"/>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287FF" w14:textId="0D2EA0BE" w:rsidR="004C4031" w:rsidRPr="00DD0FF9" w:rsidRDefault="004C4031" w:rsidP="00F61036">
    <w:pPr>
      <w:pStyle w:val="FooterOverLine"/>
      <w:tabs>
        <w:tab w:val="clear" w:pos="4320"/>
        <w:tab w:val="clear" w:pos="9360"/>
      </w:tabs>
      <w:ind w:left="-90" w:right="-54"/>
      <w:rPr>
        <w:rFonts w:ascii="Arial" w:hAnsi="Arial" w:cs="Arial"/>
        <w:b w:val="0"/>
        <w:szCs w:val="18"/>
      </w:rPr>
    </w:pPr>
    <w:r w:rsidRPr="00DD0FF9">
      <w:rPr>
        <w:rFonts w:ascii="Arial" w:hAnsi="Arial" w:cs="Arial"/>
        <w:b w:val="0"/>
        <w:szCs w:val="18"/>
      </w:rPr>
      <w:tab/>
      <w:t xml:space="preserve">Page </w:t>
    </w:r>
    <w:r w:rsidRPr="00DD0FF9">
      <w:rPr>
        <w:rFonts w:ascii="Arial" w:hAnsi="Arial" w:cs="Arial"/>
        <w:b w:val="0"/>
        <w:szCs w:val="18"/>
      </w:rPr>
      <w:fldChar w:fldCharType="begin"/>
    </w:r>
    <w:r w:rsidRPr="00DD0FF9">
      <w:rPr>
        <w:rFonts w:ascii="Arial" w:hAnsi="Arial" w:cs="Arial"/>
        <w:b w:val="0"/>
        <w:szCs w:val="18"/>
      </w:rPr>
      <w:instrText xml:space="preserve"> PAGE  \* Arabic  \* MERGEFORMAT </w:instrText>
    </w:r>
    <w:r w:rsidRPr="00DD0FF9">
      <w:rPr>
        <w:rFonts w:ascii="Arial" w:hAnsi="Arial" w:cs="Arial"/>
        <w:b w:val="0"/>
        <w:szCs w:val="18"/>
      </w:rPr>
      <w:fldChar w:fldCharType="separate"/>
    </w:r>
    <w:r w:rsidR="00710854">
      <w:rPr>
        <w:rFonts w:ascii="Arial" w:hAnsi="Arial" w:cs="Arial"/>
        <w:b w:val="0"/>
        <w:noProof/>
        <w:szCs w:val="18"/>
      </w:rPr>
      <w:t>1</w:t>
    </w:r>
    <w:r w:rsidRPr="00DD0FF9">
      <w:rPr>
        <w:rFonts w:ascii="Arial" w:hAnsi="Arial" w:cs="Arial"/>
        <w:b w:val="0"/>
        <w:szCs w:val="18"/>
      </w:rPr>
      <w:fldChar w:fldCharType="end"/>
    </w:r>
    <w:r w:rsidRPr="00DD0FF9">
      <w:rPr>
        <w:rFonts w:ascii="Arial" w:hAnsi="Arial" w:cs="Arial"/>
        <w:b w:val="0"/>
        <w:szCs w:val="18"/>
      </w:rPr>
      <w:t xml:space="preserve"> of </w:t>
    </w:r>
    <w:r w:rsidRPr="00DD0FF9">
      <w:rPr>
        <w:rFonts w:ascii="Arial" w:hAnsi="Arial" w:cs="Arial"/>
        <w:b w:val="0"/>
        <w:szCs w:val="18"/>
      </w:rPr>
      <w:fldChar w:fldCharType="begin"/>
    </w:r>
    <w:r w:rsidRPr="00DD0FF9">
      <w:rPr>
        <w:rFonts w:ascii="Arial" w:hAnsi="Arial" w:cs="Arial"/>
        <w:b w:val="0"/>
        <w:szCs w:val="18"/>
      </w:rPr>
      <w:instrText xml:space="preserve"> NUMPAGES  \* Arabic  \* MERGEFORMAT </w:instrText>
    </w:r>
    <w:r w:rsidRPr="00DD0FF9">
      <w:rPr>
        <w:rFonts w:ascii="Arial" w:hAnsi="Arial" w:cs="Arial"/>
        <w:b w:val="0"/>
        <w:szCs w:val="18"/>
      </w:rPr>
      <w:fldChar w:fldCharType="separate"/>
    </w:r>
    <w:r w:rsidR="00710854">
      <w:rPr>
        <w:rFonts w:ascii="Arial" w:hAnsi="Arial" w:cs="Arial"/>
        <w:b w:val="0"/>
        <w:noProof/>
        <w:szCs w:val="18"/>
      </w:rPr>
      <w:t>17</w:t>
    </w:r>
    <w:r w:rsidRPr="00DD0FF9">
      <w:rPr>
        <w:rFonts w:ascii="Arial" w:hAnsi="Arial" w:cs="Arial"/>
        <w:b w:val="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822AA" w14:textId="77777777" w:rsidR="00D63B84" w:rsidRDefault="00D63B84">
      <w:r>
        <w:separator/>
      </w:r>
    </w:p>
  </w:footnote>
  <w:footnote w:type="continuationSeparator" w:id="0">
    <w:p w14:paraId="09A4D8A1" w14:textId="77777777" w:rsidR="00D63B84" w:rsidRDefault="00D63B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D9F06" w14:textId="10713909" w:rsidR="004C4031" w:rsidRPr="00F61036" w:rsidRDefault="004E3FA2" w:rsidP="00F61036">
    <w:pPr>
      <w:rPr>
        <w:b/>
        <w:sz w:val="20"/>
      </w:rPr>
    </w:pPr>
    <w:r>
      <w:rPr>
        <w:b/>
        <w:sz w:val="20"/>
      </w:rPr>
      <w:t>AUV SOW Rev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DEABF6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F241D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CE6182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F2E9D7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984B8C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0ECB76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6E051E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4A6FA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C3419F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7E06E9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1C09CB"/>
    <w:multiLevelType w:val="hybridMultilevel"/>
    <w:tmpl w:val="4EA44A42"/>
    <w:lvl w:ilvl="0" w:tplc="4B5C6920">
      <w:start w:val="1001"/>
      <w:numFmt w:val="decimal"/>
      <w:pStyle w:val="RequirementNumber"/>
      <w:lvlText w:val="PRU.%10"/>
      <w:lvlJc w:val="left"/>
      <w:pPr>
        <w:tabs>
          <w:tab w:val="num" w:pos="360"/>
        </w:tabs>
        <w:ind w:left="360" w:hanging="360"/>
      </w:pPr>
      <w:rPr>
        <w:rFonts w:cs="Times New Roman" w:hint="default"/>
        <w:b w:val="0"/>
        <w:bCs w:val="0"/>
        <w:i w:val="0"/>
        <w:iCs w:val="0"/>
        <w:caps w:val="0"/>
        <w:smallCaps w:val="0"/>
        <w:strike w:val="0"/>
        <w:dstrike w:val="0"/>
        <w:noProof w:val="0"/>
        <w:vanish w:val="0"/>
        <w:color w:val="000000"/>
        <w:spacing w:val="0"/>
        <w:kern w:val="0"/>
        <w:position w:val="0"/>
        <w:u w:val="none"/>
        <w:vertAlign w:val="baseline"/>
      </w:rPr>
    </w:lvl>
    <w:lvl w:ilvl="1" w:tplc="749A9EA4" w:tentative="1">
      <w:start w:val="1"/>
      <w:numFmt w:val="lowerLetter"/>
      <w:lvlText w:val="%2."/>
      <w:lvlJc w:val="left"/>
      <w:pPr>
        <w:tabs>
          <w:tab w:val="num" w:pos="1080"/>
        </w:tabs>
        <w:ind w:left="1080" w:hanging="360"/>
      </w:pPr>
    </w:lvl>
    <w:lvl w:ilvl="2" w:tplc="A67462E8" w:tentative="1">
      <w:start w:val="1"/>
      <w:numFmt w:val="lowerRoman"/>
      <w:lvlText w:val="%3."/>
      <w:lvlJc w:val="right"/>
      <w:pPr>
        <w:tabs>
          <w:tab w:val="num" w:pos="1800"/>
        </w:tabs>
        <w:ind w:left="1800" w:hanging="180"/>
      </w:pPr>
    </w:lvl>
    <w:lvl w:ilvl="3" w:tplc="E138BB54" w:tentative="1">
      <w:start w:val="1"/>
      <w:numFmt w:val="decimal"/>
      <w:lvlText w:val="%4."/>
      <w:lvlJc w:val="left"/>
      <w:pPr>
        <w:tabs>
          <w:tab w:val="num" w:pos="2520"/>
        </w:tabs>
        <w:ind w:left="2520" w:hanging="360"/>
      </w:pPr>
    </w:lvl>
    <w:lvl w:ilvl="4" w:tplc="2B002BF2" w:tentative="1">
      <w:start w:val="1"/>
      <w:numFmt w:val="lowerLetter"/>
      <w:lvlText w:val="%5."/>
      <w:lvlJc w:val="left"/>
      <w:pPr>
        <w:tabs>
          <w:tab w:val="num" w:pos="3240"/>
        </w:tabs>
        <w:ind w:left="3240" w:hanging="360"/>
      </w:pPr>
    </w:lvl>
    <w:lvl w:ilvl="5" w:tplc="70C6E664" w:tentative="1">
      <w:start w:val="1"/>
      <w:numFmt w:val="lowerRoman"/>
      <w:lvlText w:val="%6."/>
      <w:lvlJc w:val="right"/>
      <w:pPr>
        <w:tabs>
          <w:tab w:val="num" w:pos="3960"/>
        </w:tabs>
        <w:ind w:left="3960" w:hanging="180"/>
      </w:pPr>
    </w:lvl>
    <w:lvl w:ilvl="6" w:tplc="28BE5180" w:tentative="1">
      <w:start w:val="1"/>
      <w:numFmt w:val="decimal"/>
      <w:lvlText w:val="%7."/>
      <w:lvlJc w:val="left"/>
      <w:pPr>
        <w:tabs>
          <w:tab w:val="num" w:pos="4680"/>
        </w:tabs>
        <w:ind w:left="4680" w:hanging="360"/>
      </w:pPr>
    </w:lvl>
    <w:lvl w:ilvl="7" w:tplc="20A4ACC6" w:tentative="1">
      <w:start w:val="1"/>
      <w:numFmt w:val="lowerLetter"/>
      <w:lvlText w:val="%8."/>
      <w:lvlJc w:val="left"/>
      <w:pPr>
        <w:tabs>
          <w:tab w:val="num" w:pos="5400"/>
        </w:tabs>
        <w:ind w:left="5400" w:hanging="360"/>
      </w:pPr>
    </w:lvl>
    <w:lvl w:ilvl="8" w:tplc="9E00EEA4" w:tentative="1">
      <w:start w:val="1"/>
      <w:numFmt w:val="lowerRoman"/>
      <w:lvlText w:val="%9."/>
      <w:lvlJc w:val="right"/>
      <w:pPr>
        <w:tabs>
          <w:tab w:val="num" w:pos="6120"/>
        </w:tabs>
        <w:ind w:left="6120" w:hanging="180"/>
      </w:pPr>
    </w:lvl>
  </w:abstractNum>
  <w:abstractNum w:abstractNumId="11" w15:restartNumberingAfterBreak="0">
    <w:nsid w:val="05105753"/>
    <w:multiLevelType w:val="hybridMultilevel"/>
    <w:tmpl w:val="92C4DFA2"/>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2" w15:restartNumberingAfterBreak="0">
    <w:nsid w:val="07F57451"/>
    <w:multiLevelType w:val="hybridMultilevel"/>
    <w:tmpl w:val="716214E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0A4235BA"/>
    <w:multiLevelType w:val="hybridMultilevel"/>
    <w:tmpl w:val="CEE49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155A8F"/>
    <w:multiLevelType w:val="hybridMultilevel"/>
    <w:tmpl w:val="716214E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A2451F"/>
    <w:multiLevelType w:val="hybridMultilevel"/>
    <w:tmpl w:val="61A6780C"/>
    <w:lvl w:ilvl="0" w:tplc="E3967D2C">
      <w:start w:val="1"/>
      <w:numFmt w:val="decimal"/>
      <w:lvlText w:val="%1."/>
      <w:lvlJc w:val="left"/>
      <w:pPr>
        <w:tabs>
          <w:tab w:val="num" w:pos="1920"/>
        </w:tabs>
        <w:ind w:left="1920" w:hanging="4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1296454C"/>
    <w:multiLevelType w:val="hybridMultilevel"/>
    <w:tmpl w:val="71FC4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1B71C9"/>
    <w:multiLevelType w:val="hybridMultilevel"/>
    <w:tmpl w:val="0CDC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CF3D8A"/>
    <w:multiLevelType w:val="hybridMultilevel"/>
    <w:tmpl w:val="BC8E04D8"/>
    <w:lvl w:ilvl="0" w:tplc="907C65C2">
      <w:start w:val="1"/>
      <w:numFmt w:val="lowerLetter"/>
      <w:pStyle w:val="text-bulletslttrs"/>
      <w:lvlText w:val="%1."/>
      <w:lvlJc w:val="left"/>
      <w:pPr>
        <w:ind w:left="720" w:hanging="360"/>
      </w:pPr>
    </w:lvl>
    <w:lvl w:ilvl="1" w:tplc="6046E3E0" w:tentative="1">
      <w:start w:val="1"/>
      <w:numFmt w:val="lowerLetter"/>
      <w:lvlText w:val="%2."/>
      <w:lvlJc w:val="left"/>
      <w:pPr>
        <w:ind w:left="1440" w:hanging="360"/>
      </w:pPr>
    </w:lvl>
    <w:lvl w:ilvl="2" w:tplc="9C389C3A" w:tentative="1">
      <w:start w:val="1"/>
      <w:numFmt w:val="lowerRoman"/>
      <w:lvlText w:val="%3."/>
      <w:lvlJc w:val="right"/>
      <w:pPr>
        <w:ind w:left="2160" w:hanging="180"/>
      </w:pPr>
    </w:lvl>
    <w:lvl w:ilvl="3" w:tplc="D3A282A0" w:tentative="1">
      <w:start w:val="1"/>
      <w:numFmt w:val="decimal"/>
      <w:lvlText w:val="%4."/>
      <w:lvlJc w:val="left"/>
      <w:pPr>
        <w:ind w:left="2880" w:hanging="360"/>
      </w:pPr>
    </w:lvl>
    <w:lvl w:ilvl="4" w:tplc="D736F2CA" w:tentative="1">
      <w:start w:val="1"/>
      <w:numFmt w:val="lowerLetter"/>
      <w:lvlText w:val="%5."/>
      <w:lvlJc w:val="left"/>
      <w:pPr>
        <w:ind w:left="3600" w:hanging="360"/>
      </w:pPr>
    </w:lvl>
    <w:lvl w:ilvl="5" w:tplc="EB84B01E" w:tentative="1">
      <w:start w:val="1"/>
      <w:numFmt w:val="lowerRoman"/>
      <w:lvlText w:val="%6."/>
      <w:lvlJc w:val="right"/>
      <w:pPr>
        <w:ind w:left="4320" w:hanging="180"/>
      </w:pPr>
    </w:lvl>
    <w:lvl w:ilvl="6" w:tplc="F7003CC4" w:tentative="1">
      <w:start w:val="1"/>
      <w:numFmt w:val="decimal"/>
      <w:lvlText w:val="%7."/>
      <w:lvlJc w:val="left"/>
      <w:pPr>
        <w:ind w:left="5040" w:hanging="360"/>
      </w:pPr>
    </w:lvl>
    <w:lvl w:ilvl="7" w:tplc="7D384454" w:tentative="1">
      <w:start w:val="1"/>
      <w:numFmt w:val="lowerLetter"/>
      <w:lvlText w:val="%8."/>
      <w:lvlJc w:val="left"/>
      <w:pPr>
        <w:ind w:left="5760" w:hanging="360"/>
      </w:pPr>
    </w:lvl>
    <w:lvl w:ilvl="8" w:tplc="DA84BC02" w:tentative="1">
      <w:start w:val="1"/>
      <w:numFmt w:val="lowerRoman"/>
      <w:lvlText w:val="%9."/>
      <w:lvlJc w:val="right"/>
      <w:pPr>
        <w:ind w:left="6480" w:hanging="180"/>
      </w:pPr>
    </w:lvl>
  </w:abstractNum>
  <w:abstractNum w:abstractNumId="19" w15:restartNumberingAfterBreak="0">
    <w:nsid w:val="208C5620"/>
    <w:multiLevelType w:val="hybridMultilevel"/>
    <w:tmpl w:val="5948B7A2"/>
    <w:lvl w:ilvl="0" w:tplc="C0AAC1FE">
      <w:start w:val="1"/>
      <w:numFmt w:val="bullet"/>
      <w:pStyle w:val="text-bullets"/>
      <w:lvlText w:val=""/>
      <w:lvlJc w:val="left"/>
      <w:pPr>
        <w:ind w:left="608" w:hanging="360"/>
      </w:pPr>
      <w:rPr>
        <w:rFonts w:ascii="Symbol" w:hAnsi="Symbol" w:hint="default"/>
      </w:rPr>
    </w:lvl>
    <w:lvl w:ilvl="1" w:tplc="E668BBCC" w:tentative="1">
      <w:start w:val="1"/>
      <w:numFmt w:val="bullet"/>
      <w:lvlText w:val="o"/>
      <w:lvlJc w:val="left"/>
      <w:pPr>
        <w:ind w:left="1328" w:hanging="360"/>
      </w:pPr>
      <w:rPr>
        <w:rFonts w:ascii="Courier New" w:hAnsi="Courier New" w:cs="Courier New" w:hint="default"/>
      </w:rPr>
    </w:lvl>
    <w:lvl w:ilvl="2" w:tplc="3528A602" w:tentative="1">
      <w:start w:val="1"/>
      <w:numFmt w:val="bullet"/>
      <w:lvlText w:val=""/>
      <w:lvlJc w:val="left"/>
      <w:pPr>
        <w:ind w:left="2048" w:hanging="360"/>
      </w:pPr>
      <w:rPr>
        <w:rFonts w:ascii="Wingdings" w:hAnsi="Wingdings" w:hint="default"/>
      </w:rPr>
    </w:lvl>
    <w:lvl w:ilvl="3" w:tplc="1DDCD516" w:tentative="1">
      <w:start w:val="1"/>
      <w:numFmt w:val="bullet"/>
      <w:lvlText w:val=""/>
      <w:lvlJc w:val="left"/>
      <w:pPr>
        <w:ind w:left="2768" w:hanging="360"/>
      </w:pPr>
      <w:rPr>
        <w:rFonts w:ascii="Symbol" w:hAnsi="Symbol" w:hint="default"/>
      </w:rPr>
    </w:lvl>
    <w:lvl w:ilvl="4" w:tplc="5F9424D0" w:tentative="1">
      <w:start w:val="1"/>
      <w:numFmt w:val="bullet"/>
      <w:lvlText w:val="o"/>
      <w:lvlJc w:val="left"/>
      <w:pPr>
        <w:ind w:left="3488" w:hanging="360"/>
      </w:pPr>
      <w:rPr>
        <w:rFonts w:ascii="Courier New" w:hAnsi="Courier New" w:cs="Courier New" w:hint="default"/>
      </w:rPr>
    </w:lvl>
    <w:lvl w:ilvl="5" w:tplc="BF4E8F94" w:tentative="1">
      <w:start w:val="1"/>
      <w:numFmt w:val="bullet"/>
      <w:lvlText w:val=""/>
      <w:lvlJc w:val="left"/>
      <w:pPr>
        <w:ind w:left="4208" w:hanging="360"/>
      </w:pPr>
      <w:rPr>
        <w:rFonts w:ascii="Wingdings" w:hAnsi="Wingdings" w:hint="default"/>
      </w:rPr>
    </w:lvl>
    <w:lvl w:ilvl="6" w:tplc="BAD40070" w:tentative="1">
      <w:start w:val="1"/>
      <w:numFmt w:val="bullet"/>
      <w:lvlText w:val=""/>
      <w:lvlJc w:val="left"/>
      <w:pPr>
        <w:ind w:left="4928" w:hanging="360"/>
      </w:pPr>
      <w:rPr>
        <w:rFonts w:ascii="Symbol" w:hAnsi="Symbol" w:hint="default"/>
      </w:rPr>
    </w:lvl>
    <w:lvl w:ilvl="7" w:tplc="0AF4A5E8" w:tentative="1">
      <w:start w:val="1"/>
      <w:numFmt w:val="bullet"/>
      <w:lvlText w:val="o"/>
      <w:lvlJc w:val="left"/>
      <w:pPr>
        <w:ind w:left="5648" w:hanging="360"/>
      </w:pPr>
      <w:rPr>
        <w:rFonts w:ascii="Courier New" w:hAnsi="Courier New" w:cs="Courier New" w:hint="default"/>
      </w:rPr>
    </w:lvl>
    <w:lvl w:ilvl="8" w:tplc="2D86EFA0" w:tentative="1">
      <w:start w:val="1"/>
      <w:numFmt w:val="bullet"/>
      <w:lvlText w:val=""/>
      <w:lvlJc w:val="left"/>
      <w:pPr>
        <w:ind w:left="6368" w:hanging="360"/>
      </w:pPr>
      <w:rPr>
        <w:rFonts w:ascii="Wingdings" w:hAnsi="Wingdings" w:hint="default"/>
      </w:rPr>
    </w:lvl>
  </w:abstractNum>
  <w:abstractNum w:abstractNumId="20" w15:restartNumberingAfterBreak="0">
    <w:nsid w:val="25C360F1"/>
    <w:multiLevelType w:val="hybridMultilevel"/>
    <w:tmpl w:val="B1246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F67582"/>
    <w:multiLevelType w:val="hybridMultilevel"/>
    <w:tmpl w:val="AF26C8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0A5A6C"/>
    <w:multiLevelType w:val="hybridMultilevel"/>
    <w:tmpl w:val="716214E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116FF3"/>
    <w:multiLevelType w:val="hybridMultilevel"/>
    <w:tmpl w:val="24CC0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B96BF8"/>
    <w:multiLevelType w:val="hybridMultilevel"/>
    <w:tmpl w:val="9C166A62"/>
    <w:lvl w:ilvl="0" w:tplc="7D162E96">
      <w:start w:val="1"/>
      <w:numFmt w:val="decimal"/>
      <w:lvlText w:val="%1."/>
      <w:lvlJc w:val="left"/>
      <w:pPr>
        <w:tabs>
          <w:tab w:val="num" w:pos="1920"/>
        </w:tabs>
        <w:ind w:left="1920" w:hanging="48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5" w15:restartNumberingAfterBreak="0">
    <w:nsid w:val="35CA4390"/>
    <w:multiLevelType w:val="hybridMultilevel"/>
    <w:tmpl w:val="6B586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BF218F"/>
    <w:multiLevelType w:val="hybridMultilevel"/>
    <w:tmpl w:val="FB80219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CD2B45"/>
    <w:multiLevelType w:val="hybridMultilevel"/>
    <w:tmpl w:val="88023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9A7A12"/>
    <w:multiLevelType w:val="multilevel"/>
    <w:tmpl w:val="6B38C980"/>
    <w:lvl w:ilvl="0">
      <w:start w:val="1"/>
      <w:numFmt w:val="lowerLetter"/>
      <w:pStyle w:val="List1"/>
      <w:lvlText w:val="%1."/>
      <w:lvlJc w:val="left"/>
      <w:pPr>
        <w:tabs>
          <w:tab w:val="num" w:pos="1440"/>
        </w:tabs>
        <w:ind w:left="1440" w:hanging="720"/>
      </w:pPr>
      <w:rPr>
        <w:rFonts w:ascii="Times New Roman" w:hAnsi="Times New Roman" w:hint="default"/>
        <w:b w:val="0"/>
        <w:i w:val="0"/>
        <w:sz w:val="24"/>
      </w:rPr>
    </w:lvl>
    <w:lvl w:ilvl="1">
      <w:start w:val="1"/>
      <w:numFmt w:val="decimal"/>
      <w:lvlText w:val="(%2)"/>
      <w:lvlJc w:val="left"/>
      <w:pPr>
        <w:tabs>
          <w:tab w:val="num" w:pos="2160"/>
        </w:tabs>
        <w:ind w:left="2160" w:hanging="720"/>
      </w:pPr>
      <w:rPr>
        <w:rFonts w:hint="default"/>
        <w:b w:val="0"/>
        <w:i w:val="0"/>
      </w:rPr>
    </w:lvl>
    <w:lvl w:ilvl="2">
      <w:start w:val="1"/>
      <w:numFmt w:val="lowerLetter"/>
      <w:lvlText w:val="(%3)"/>
      <w:lvlJc w:val="left"/>
      <w:pPr>
        <w:tabs>
          <w:tab w:val="num" w:pos="2880"/>
        </w:tabs>
        <w:ind w:left="2880" w:hanging="720"/>
      </w:pPr>
      <w:rPr>
        <w:rFonts w:hint="default"/>
      </w:rPr>
    </w:lvl>
    <w:lvl w:ilvl="3">
      <w:start w:val="1"/>
      <w:numFmt w:val="decimal"/>
      <w:lvlText w:val="%4)"/>
      <w:lvlJc w:val="left"/>
      <w:pPr>
        <w:tabs>
          <w:tab w:val="num" w:pos="3600"/>
        </w:tabs>
        <w:ind w:left="3600" w:hanging="720"/>
      </w:pPr>
      <w:rPr>
        <w:rFonts w:hint="default"/>
      </w:rPr>
    </w:lvl>
    <w:lvl w:ilvl="4">
      <w:start w:val="1"/>
      <w:numFmt w:val="lowerLetter"/>
      <w:lvlText w:val="%5)"/>
      <w:lvlJc w:val="left"/>
      <w:pPr>
        <w:tabs>
          <w:tab w:val="num" w:pos="4320"/>
        </w:tabs>
        <w:ind w:left="4320" w:hanging="72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29" w15:restartNumberingAfterBreak="0">
    <w:nsid w:val="46167B8D"/>
    <w:multiLevelType w:val="hybridMultilevel"/>
    <w:tmpl w:val="FB80219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1E0B76"/>
    <w:multiLevelType w:val="hybridMultilevel"/>
    <w:tmpl w:val="E0A0097A"/>
    <w:lvl w:ilvl="0" w:tplc="04090017">
      <w:start w:val="1"/>
      <w:numFmt w:val="lowerLetter"/>
      <w:lvlText w:val="%1)"/>
      <w:lvlJc w:val="left"/>
      <w:pPr>
        <w:tabs>
          <w:tab w:val="num" w:pos="2130"/>
        </w:tabs>
        <w:ind w:left="2130" w:hanging="480"/>
      </w:pPr>
      <w:rPr>
        <w:rFonts w:hint="default"/>
      </w:rPr>
    </w:lvl>
    <w:lvl w:ilvl="1" w:tplc="04090019">
      <w:start w:val="1"/>
      <w:numFmt w:val="lowerLetter"/>
      <w:lvlText w:val="%2."/>
      <w:lvlJc w:val="left"/>
      <w:pPr>
        <w:tabs>
          <w:tab w:val="num" w:pos="2730"/>
        </w:tabs>
        <w:ind w:left="2730" w:hanging="360"/>
      </w:pPr>
    </w:lvl>
    <w:lvl w:ilvl="2" w:tplc="0409001B" w:tentative="1">
      <w:start w:val="1"/>
      <w:numFmt w:val="lowerRoman"/>
      <w:lvlText w:val="%3."/>
      <w:lvlJc w:val="right"/>
      <w:pPr>
        <w:tabs>
          <w:tab w:val="num" w:pos="3450"/>
        </w:tabs>
        <w:ind w:left="3450" w:hanging="180"/>
      </w:pPr>
    </w:lvl>
    <w:lvl w:ilvl="3" w:tplc="0409000F" w:tentative="1">
      <w:start w:val="1"/>
      <w:numFmt w:val="decimal"/>
      <w:lvlText w:val="%4."/>
      <w:lvlJc w:val="left"/>
      <w:pPr>
        <w:tabs>
          <w:tab w:val="num" w:pos="4170"/>
        </w:tabs>
        <w:ind w:left="4170" w:hanging="360"/>
      </w:pPr>
    </w:lvl>
    <w:lvl w:ilvl="4" w:tplc="04090019" w:tentative="1">
      <w:start w:val="1"/>
      <w:numFmt w:val="lowerLetter"/>
      <w:lvlText w:val="%5."/>
      <w:lvlJc w:val="left"/>
      <w:pPr>
        <w:tabs>
          <w:tab w:val="num" w:pos="4890"/>
        </w:tabs>
        <w:ind w:left="4890" w:hanging="360"/>
      </w:pPr>
    </w:lvl>
    <w:lvl w:ilvl="5" w:tplc="0409001B" w:tentative="1">
      <w:start w:val="1"/>
      <w:numFmt w:val="lowerRoman"/>
      <w:lvlText w:val="%6."/>
      <w:lvlJc w:val="right"/>
      <w:pPr>
        <w:tabs>
          <w:tab w:val="num" w:pos="5610"/>
        </w:tabs>
        <w:ind w:left="5610" w:hanging="180"/>
      </w:pPr>
    </w:lvl>
    <w:lvl w:ilvl="6" w:tplc="0409000F" w:tentative="1">
      <w:start w:val="1"/>
      <w:numFmt w:val="decimal"/>
      <w:lvlText w:val="%7."/>
      <w:lvlJc w:val="left"/>
      <w:pPr>
        <w:tabs>
          <w:tab w:val="num" w:pos="6330"/>
        </w:tabs>
        <w:ind w:left="6330" w:hanging="360"/>
      </w:pPr>
    </w:lvl>
    <w:lvl w:ilvl="7" w:tplc="04090019" w:tentative="1">
      <w:start w:val="1"/>
      <w:numFmt w:val="lowerLetter"/>
      <w:lvlText w:val="%8."/>
      <w:lvlJc w:val="left"/>
      <w:pPr>
        <w:tabs>
          <w:tab w:val="num" w:pos="7050"/>
        </w:tabs>
        <w:ind w:left="7050" w:hanging="360"/>
      </w:pPr>
    </w:lvl>
    <w:lvl w:ilvl="8" w:tplc="0409001B" w:tentative="1">
      <w:start w:val="1"/>
      <w:numFmt w:val="lowerRoman"/>
      <w:lvlText w:val="%9."/>
      <w:lvlJc w:val="right"/>
      <w:pPr>
        <w:tabs>
          <w:tab w:val="num" w:pos="7770"/>
        </w:tabs>
        <w:ind w:left="7770" w:hanging="180"/>
      </w:pPr>
    </w:lvl>
  </w:abstractNum>
  <w:abstractNum w:abstractNumId="31" w15:restartNumberingAfterBreak="0">
    <w:nsid w:val="59B25A7E"/>
    <w:multiLevelType w:val="hybridMultilevel"/>
    <w:tmpl w:val="949E0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7C252E"/>
    <w:multiLevelType w:val="hybridMultilevel"/>
    <w:tmpl w:val="1826E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A56BFD"/>
    <w:multiLevelType w:val="multilevel"/>
    <w:tmpl w:val="3ED03ABE"/>
    <w:lvl w:ilvl="0">
      <w:start w:val="1"/>
      <w:numFmt w:val="decimal"/>
      <w:pStyle w:val="Heading1"/>
      <w:lvlText w:val="SECTION %1."/>
      <w:lvlJc w:val="left"/>
      <w:pPr>
        <w:tabs>
          <w:tab w:val="num" w:pos="432"/>
        </w:tabs>
        <w:ind w:left="432" w:hanging="432"/>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576"/>
      </w:pPr>
      <w:rPr>
        <w:rFonts w:hAnsi="Arial Bold" w:cs="Times New Roman" w:hint="default"/>
        <w:b/>
        <w:i w:val="0"/>
        <w:sz w:val="24"/>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34" w15:restartNumberingAfterBreak="0">
    <w:nsid w:val="67D46E25"/>
    <w:multiLevelType w:val="hybridMultilevel"/>
    <w:tmpl w:val="FB80219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282323"/>
    <w:multiLevelType w:val="hybridMultilevel"/>
    <w:tmpl w:val="43EC1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5F64AA"/>
    <w:multiLevelType w:val="hybridMultilevel"/>
    <w:tmpl w:val="716214E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F525AD"/>
    <w:multiLevelType w:val="hybridMultilevel"/>
    <w:tmpl w:val="716214E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5C62E2"/>
    <w:multiLevelType w:val="multilevel"/>
    <w:tmpl w:val="C3B223C8"/>
    <w:lvl w:ilvl="0">
      <w:start w:val="1"/>
      <w:numFmt w:val="bullet"/>
      <w:pStyle w:val="bullet"/>
      <w:lvlText w:val=""/>
      <w:lvlJc w:val="left"/>
      <w:pPr>
        <w:tabs>
          <w:tab w:val="num" w:pos="1080"/>
        </w:tabs>
        <w:ind w:left="1080" w:hanging="360"/>
      </w:pPr>
      <w:rPr>
        <w:rFonts w:ascii="Symbol" w:hAnsi="Symbol" w:hint="default"/>
        <w:b w:val="0"/>
        <w:i w:val="0"/>
        <w:color w:val="auto"/>
        <w:sz w:val="24"/>
      </w:rPr>
    </w:lvl>
    <w:lvl w:ilvl="1">
      <w:start w:val="1"/>
      <w:numFmt w:val="bullet"/>
      <w:lvlText w:val="-"/>
      <w:lvlJc w:val="left"/>
      <w:pPr>
        <w:tabs>
          <w:tab w:val="num" w:pos="1440"/>
        </w:tabs>
        <w:ind w:left="1440" w:hanging="360"/>
      </w:pPr>
      <w:rPr>
        <w:rFonts w:ascii="Symbol" w:hAnsi="Symbol" w:hint="default"/>
      </w:rPr>
    </w:lvl>
    <w:lvl w:ilvl="2">
      <w:start w:val="1"/>
      <w:numFmt w:val="bullet"/>
      <w:lvlText w:val="o"/>
      <w:lvlJc w:val="left"/>
      <w:pPr>
        <w:tabs>
          <w:tab w:val="num" w:pos="1800"/>
        </w:tabs>
        <w:ind w:left="1800" w:hanging="360"/>
      </w:pPr>
      <w:rPr>
        <w:rFonts w:hint="default"/>
      </w:rPr>
    </w:lvl>
    <w:lvl w:ilvl="3">
      <w:start w:val="1"/>
      <w:numFmt w:val="bullet"/>
      <w:lvlText w:val="-"/>
      <w:lvlJc w:val="left"/>
      <w:pPr>
        <w:tabs>
          <w:tab w:val="num" w:pos="2160"/>
        </w:tabs>
        <w:ind w:left="2160" w:hanging="360"/>
      </w:pPr>
      <w:rPr>
        <w:rFonts w:hint="default"/>
      </w:rPr>
    </w:lvl>
    <w:lvl w:ilvl="4">
      <w:start w:val="1"/>
      <w:numFmt w:val="bullet"/>
      <w:lvlText w:val=""/>
      <w:lvlJc w:val="left"/>
      <w:pPr>
        <w:tabs>
          <w:tab w:val="num" w:pos="2520"/>
        </w:tabs>
        <w:ind w:left="2520" w:hanging="360"/>
      </w:pPr>
      <w:rPr>
        <w:rFonts w:ascii="Wingdings" w:hAnsi="Wingdings"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7E1A74D7"/>
    <w:multiLevelType w:val="hybridMultilevel"/>
    <w:tmpl w:val="6CE05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0572292">
    <w:abstractNumId w:val="28"/>
  </w:num>
  <w:num w:numId="2" w16cid:durableId="2135588001">
    <w:abstractNumId w:val="38"/>
  </w:num>
  <w:num w:numId="3" w16cid:durableId="1379478590">
    <w:abstractNumId w:val="24"/>
  </w:num>
  <w:num w:numId="4" w16cid:durableId="1359238260">
    <w:abstractNumId w:val="15"/>
  </w:num>
  <w:num w:numId="5" w16cid:durableId="1892493370">
    <w:abstractNumId w:val="21"/>
  </w:num>
  <w:num w:numId="6" w16cid:durableId="2064861756">
    <w:abstractNumId w:val="30"/>
  </w:num>
  <w:num w:numId="7" w16cid:durableId="1052849670">
    <w:abstractNumId w:val="22"/>
  </w:num>
  <w:num w:numId="8" w16cid:durableId="1145006927">
    <w:abstractNumId w:val="33"/>
  </w:num>
  <w:num w:numId="9" w16cid:durableId="1380283320">
    <w:abstractNumId w:val="9"/>
  </w:num>
  <w:num w:numId="10" w16cid:durableId="983046202">
    <w:abstractNumId w:val="7"/>
  </w:num>
  <w:num w:numId="11" w16cid:durableId="56129408">
    <w:abstractNumId w:val="6"/>
  </w:num>
  <w:num w:numId="12" w16cid:durableId="1146823466">
    <w:abstractNumId w:val="5"/>
  </w:num>
  <w:num w:numId="13" w16cid:durableId="671104238">
    <w:abstractNumId w:val="4"/>
  </w:num>
  <w:num w:numId="14" w16cid:durableId="864904414">
    <w:abstractNumId w:val="8"/>
  </w:num>
  <w:num w:numId="15" w16cid:durableId="1619489612">
    <w:abstractNumId w:val="3"/>
  </w:num>
  <w:num w:numId="16" w16cid:durableId="2061584930">
    <w:abstractNumId w:val="2"/>
  </w:num>
  <w:num w:numId="17" w16cid:durableId="1311055783">
    <w:abstractNumId w:val="1"/>
  </w:num>
  <w:num w:numId="18" w16cid:durableId="1026833060">
    <w:abstractNumId w:val="0"/>
  </w:num>
  <w:num w:numId="19" w16cid:durableId="611593229">
    <w:abstractNumId w:val="10"/>
  </w:num>
  <w:num w:numId="20" w16cid:durableId="975796976">
    <w:abstractNumId w:val="19"/>
  </w:num>
  <w:num w:numId="21" w16cid:durableId="1161582112">
    <w:abstractNumId w:val="18"/>
  </w:num>
  <w:num w:numId="22" w16cid:durableId="585041340">
    <w:abstractNumId w:val="14"/>
  </w:num>
  <w:num w:numId="23" w16cid:durableId="802503903">
    <w:abstractNumId w:val="29"/>
  </w:num>
  <w:num w:numId="24" w16cid:durableId="768089360">
    <w:abstractNumId w:val="37"/>
  </w:num>
  <w:num w:numId="25" w16cid:durableId="1602373788">
    <w:abstractNumId w:val="36"/>
  </w:num>
  <w:num w:numId="26" w16cid:durableId="464012672">
    <w:abstractNumId w:val="34"/>
  </w:num>
  <w:num w:numId="27" w16cid:durableId="1292632782">
    <w:abstractNumId w:val="26"/>
  </w:num>
  <w:num w:numId="28" w16cid:durableId="1121996623">
    <w:abstractNumId w:val="27"/>
  </w:num>
  <w:num w:numId="29" w16cid:durableId="75833500">
    <w:abstractNumId w:val="20"/>
  </w:num>
  <w:num w:numId="30" w16cid:durableId="375810912">
    <w:abstractNumId w:val="39"/>
  </w:num>
  <w:num w:numId="31" w16cid:durableId="855312536">
    <w:abstractNumId w:val="35"/>
  </w:num>
  <w:num w:numId="32" w16cid:durableId="2121945223">
    <w:abstractNumId w:val="16"/>
  </w:num>
  <w:num w:numId="33" w16cid:durableId="349261811">
    <w:abstractNumId w:val="32"/>
  </w:num>
  <w:num w:numId="34" w16cid:durableId="1268779234">
    <w:abstractNumId w:val="11"/>
  </w:num>
  <w:num w:numId="35" w16cid:durableId="765275318">
    <w:abstractNumId w:val="13"/>
  </w:num>
  <w:num w:numId="36" w16cid:durableId="722367143">
    <w:abstractNumId w:val="25"/>
  </w:num>
  <w:num w:numId="37" w16cid:durableId="733430543">
    <w:abstractNumId w:val="31"/>
  </w:num>
  <w:num w:numId="38" w16cid:durableId="495920001">
    <w:abstractNumId w:val="23"/>
  </w:num>
  <w:num w:numId="39" w16cid:durableId="803279269">
    <w:abstractNumId w:val="17"/>
  </w:num>
  <w:num w:numId="40" w16cid:durableId="94373618">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intFractionalCharacterWidth/>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DA1"/>
    <w:rsid w:val="00003357"/>
    <w:rsid w:val="000078FE"/>
    <w:rsid w:val="00017214"/>
    <w:rsid w:val="00020206"/>
    <w:rsid w:val="0002476F"/>
    <w:rsid w:val="0003012D"/>
    <w:rsid w:val="00030CE3"/>
    <w:rsid w:val="0003192A"/>
    <w:rsid w:val="00035C2E"/>
    <w:rsid w:val="000432FF"/>
    <w:rsid w:val="000539A0"/>
    <w:rsid w:val="00054D6B"/>
    <w:rsid w:val="00060019"/>
    <w:rsid w:val="0008351D"/>
    <w:rsid w:val="000B337C"/>
    <w:rsid w:val="000B4988"/>
    <w:rsid w:val="000B795C"/>
    <w:rsid w:val="000C1F42"/>
    <w:rsid w:val="000C5848"/>
    <w:rsid w:val="000C75D1"/>
    <w:rsid w:val="000D014E"/>
    <w:rsid w:val="000D7874"/>
    <w:rsid w:val="000E06EB"/>
    <w:rsid w:val="000F15BC"/>
    <w:rsid w:val="00100E79"/>
    <w:rsid w:val="00102430"/>
    <w:rsid w:val="0011216E"/>
    <w:rsid w:val="0011282F"/>
    <w:rsid w:val="00114C1D"/>
    <w:rsid w:val="00117229"/>
    <w:rsid w:val="0012364A"/>
    <w:rsid w:val="0014208A"/>
    <w:rsid w:val="00181629"/>
    <w:rsid w:val="00181B42"/>
    <w:rsid w:val="001911C6"/>
    <w:rsid w:val="00191C93"/>
    <w:rsid w:val="00195458"/>
    <w:rsid w:val="0019722D"/>
    <w:rsid w:val="001A4A83"/>
    <w:rsid w:val="001B2899"/>
    <w:rsid w:val="001B6E0F"/>
    <w:rsid w:val="001C000B"/>
    <w:rsid w:val="001C1600"/>
    <w:rsid w:val="001C2D6D"/>
    <w:rsid w:val="001C6172"/>
    <w:rsid w:val="001D2B0B"/>
    <w:rsid w:val="001E0DFA"/>
    <w:rsid w:val="001F0341"/>
    <w:rsid w:val="001F24C6"/>
    <w:rsid w:val="00203405"/>
    <w:rsid w:val="00206E7B"/>
    <w:rsid w:val="0021171E"/>
    <w:rsid w:val="00212F8E"/>
    <w:rsid w:val="00215229"/>
    <w:rsid w:val="002224C2"/>
    <w:rsid w:val="002263A8"/>
    <w:rsid w:val="002315B7"/>
    <w:rsid w:val="0023595A"/>
    <w:rsid w:val="00243D55"/>
    <w:rsid w:val="002445FC"/>
    <w:rsid w:val="00246C0E"/>
    <w:rsid w:val="00247F53"/>
    <w:rsid w:val="0025463A"/>
    <w:rsid w:val="00255C88"/>
    <w:rsid w:val="002600F9"/>
    <w:rsid w:val="002718FD"/>
    <w:rsid w:val="00273C79"/>
    <w:rsid w:val="00282C57"/>
    <w:rsid w:val="002861E3"/>
    <w:rsid w:val="002A1556"/>
    <w:rsid w:val="002B5141"/>
    <w:rsid w:val="002C1E85"/>
    <w:rsid w:val="002C1F14"/>
    <w:rsid w:val="002C4747"/>
    <w:rsid w:val="002C4EF5"/>
    <w:rsid w:val="002C62B8"/>
    <w:rsid w:val="002C7559"/>
    <w:rsid w:val="002D7CC4"/>
    <w:rsid w:val="002E49C9"/>
    <w:rsid w:val="002F0668"/>
    <w:rsid w:val="002F2598"/>
    <w:rsid w:val="002F52EF"/>
    <w:rsid w:val="002F7054"/>
    <w:rsid w:val="00306F81"/>
    <w:rsid w:val="0032449C"/>
    <w:rsid w:val="00333E74"/>
    <w:rsid w:val="0033726F"/>
    <w:rsid w:val="003516E0"/>
    <w:rsid w:val="00352C51"/>
    <w:rsid w:val="0035758B"/>
    <w:rsid w:val="003615AC"/>
    <w:rsid w:val="0036790B"/>
    <w:rsid w:val="00371F04"/>
    <w:rsid w:val="00377427"/>
    <w:rsid w:val="00377C52"/>
    <w:rsid w:val="003803D0"/>
    <w:rsid w:val="0038112C"/>
    <w:rsid w:val="00382A8E"/>
    <w:rsid w:val="0038308C"/>
    <w:rsid w:val="00387F83"/>
    <w:rsid w:val="003A05A4"/>
    <w:rsid w:val="003A0DCD"/>
    <w:rsid w:val="003A2A93"/>
    <w:rsid w:val="003B1534"/>
    <w:rsid w:val="003B3750"/>
    <w:rsid w:val="003C3506"/>
    <w:rsid w:val="003C3C93"/>
    <w:rsid w:val="003C4E39"/>
    <w:rsid w:val="003C5425"/>
    <w:rsid w:val="003D16FB"/>
    <w:rsid w:val="003D2B41"/>
    <w:rsid w:val="003D7110"/>
    <w:rsid w:val="003E21FB"/>
    <w:rsid w:val="003E7AAD"/>
    <w:rsid w:val="003F1CDD"/>
    <w:rsid w:val="003F272D"/>
    <w:rsid w:val="003F2770"/>
    <w:rsid w:val="004112CD"/>
    <w:rsid w:val="00417B95"/>
    <w:rsid w:val="00425575"/>
    <w:rsid w:val="004275C2"/>
    <w:rsid w:val="00441C50"/>
    <w:rsid w:val="0044311E"/>
    <w:rsid w:val="00444F4C"/>
    <w:rsid w:val="0045782E"/>
    <w:rsid w:val="00464290"/>
    <w:rsid w:val="00466AC5"/>
    <w:rsid w:val="00467FBE"/>
    <w:rsid w:val="00475705"/>
    <w:rsid w:val="00475982"/>
    <w:rsid w:val="00475BC2"/>
    <w:rsid w:val="00485EB6"/>
    <w:rsid w:val="00494CA0"/>
    <w:rsid w:val="004A00C9"/>
    <w:rsid w:val="004A284A"/>
    <w:rsid w:val="004A6FA9"/>
    <w:rsid w:val="004B248D"/>
    <w:rsid w:val="004B28D1"/>
    <w:rsid w:val="004B2E2B"/>
    <w:rsid w:val="004B746B"/>
    <w:rsid w:val="004C4031"/>
    <w:rsid w:val="004C6A45"/>
    <w:rsid w:val="004C7333"/>
    <w:rsid w:val="004C7767"/>
    <w:rsid w:val="004D0B10"/>
    <w:rsid w:val="004E3FA2"/>
    <w:rsid w:val="00521127"/>
    <w:rsid w:val="005248FB"/>
    <w:rsid w:val="00524F01"/>
    <w:rsid w:val="00535BB3"/>
    <w:rsid w:val="00540C48"/>
    <w:rsid w:val="00554604"/>
    <w:rsid w:val="005546A2"/>
    <w:rsid w:val="00562407"/>
    <w:rsid w:val="0057388B"/>
    <w:rsid w:val="00583974"/>
    <w:rsid w:val="00590927"/>
    <w:rsid w:val="00591470"/>
    <w:rsid w:val="005944B6"/>
    <w:rsid w:val="00594A69"/>
    <w:rsid w:val="005965FC"/>
    <w:rsid w:val="005A3408"/>
    <w:rsid w:val="005A344E"/>
    <w:rsid w:val="005A3B4C"/>
    <w:rsid w:val="005A41D8"/>
    <w:rsid w:val="005A7B67"/>
    <w:rsid w:val="005C0E88"/>
    <w:rsid w:val="005C37AD"/>
    <w:rsid w:val="005C4550"/>
    <w:rsid w:val="005D079C"/>
    <w:rsid w:val="005D2EF5"/>
    <w:rsid w:val="005D43F9"/>
    <w:rsid w:val="005E424B"/>
    <w:rsid w:val="005F0680"/>
    <w:rsid w:val="005F5C62"/>
    <w:rsid w:val="005F5D68"/>
    <w:rsid w:val="00601A93"/>
    <w:rsid w:val="0060470F"/>
    <w:rsid w:val="00604DC4"/>
    <w:rsid w:val="006069ED"/>
    <w:rsid w:val="006168E7"/>
    <w:rsid w:val="006215D0"/>
    <w:rsid w:val="0063431B"/>
    <w:rsid w:val="006351BB"/>
    <w:rsid w:val="00644FB9"/>
    <w:rsid w:val="00647657"/>
    <w:rsid w:val="0065335A"/>
    <w:rsid w:val="00653A70"/>
    <w:rsid w:val="00660C4D"/>
    <w:rsid w:val="006644CA"/>
    <w:rsid w:val="00665F9B"/>
    <w:rsid w:val="0067764D"/>
    <w:rsid w:val="00681A00"/>
    <w:rsid w:val="00682BFC"/>
    <w:rsid w:val="00683301"/>
    <w:rsid w:val="00685EA5"/>
    <w:rsid w:val="00686267"/>
    <w:rsid w:val="0069194D"/>
    <w:rsid w:val="006A2539"/>
    <w:rsid w:val="006A4A08"/>
    <w:rsid w:val="006B042C"/>
    <w:rsid w:val="006B1993"/>
    <w:rsid w:val="006C0DA1"/>
    <w:rsid w:val="006C1DBE"/>
    <w:rsid w:val="006C52DB"/>
    <w:rsid w:val="006C55C5"/>
    <w:rsid w:val="006E1A29"/>
    <w:rsid w:val="006E3AE7"/>
    <w:rsid w:val="006F0CF1"/>
    <w:rsid w:val="006F2B37"/>
    <w:rsid w:val="006F4064"/>
    <w:rsid w:val="00710854"/>
    <w:rsid w:val="00713901"/>
    <w:rsid w:val="00713C9E"/>
    <w:rsid w:val="00721E4F"/>
    <w:rsid w:val="00724557"/>
    <w:rsid w:val="007300B7"/>
    <w:rsid w:val="007312AC"/>
    <w:rsid w:val="0073262B"/>
    <w:rsid w:val="00735031"/>
    <w:rsid w:val="007356CE"/>
    <w:rsid w:val="00737FC1"/>
    <w:rsid w:val="00741F93"/>
    <w:rsid w:val="00742AD1"/>
    <w:rsid w:val="007506C2"/>
    <w:rsid w:val="00761BF0"/>
    <w:rsid w:val="0076211C"/>
    <w:rsid w:val="007729F0"/>
    <w:rsid w:val="00773C3C"/>
    <w:rsid w:val="0078796F"/>
    <w:rsid w:val="0079098A"/>
    <w:rsid w:val="00797A2E"/>
    <w:rsid w:val="007A449C"/>
    <w:rsid w:val="007A5283"/>
    <w:rsid w:val="007B0CC6"/>
    <w:rsid w:val="007B1D80"/>
    <w:rsid w:val="007C4835"/>
    <w:rsid w:val="007D51E1"/>
    <w:rsid w:val="007E19DC"/>
    <w:rsid w:val="0080195F"/>
    <w:rsid w:val="008032AF"/>
    <w:rsid w:val="00822AE9"/>
    <w:rsid w:val="0082344E"/>
    <w:rsid w:val="00825FEF"/>
    <w:rsid w:val="00826303"/>
    <w:rsid w:val="00831E70"/>
    <w:rsid w:val="00831EB4"/>
    <w:rsid w:val="008352E6"/>
    <w:rsid w:val="008436F1"/>
    <w:rsid w:val="008446BA"/>
    <w:rsid w:val="00844738"/>
    <w:rsid w:val="00844805"/>
    <w:rsid w:val="00854480"/>
    <w:rsid w:val="00865623"/>
    <w:rsid w:val="008708FC"/>
    <w:rsid w:val="00871679"/>
    <w:rsid w:val="008729B2"/>
    <w:rsid w:val="00880BBF"/>
    <w:rsid w:val="008814A5"/>
    <w:rsid w:val="0088408D"/>
    <w:rsid w:val="00885E08"/>
    <w:rsid w:val="00886F8F"/>
    <w:rsid w:val="008918E9"/>
    <w:rsid w:val="008936DD"/>
    <w:rsid w:val="00893A2D"/>
    <w:rsid w:val="008B0139"/>
    <w:rsid w:val="008B1BB0"/>
    <w:rsid w:val="008B3DB8"/>
    <w:rsid w:val="008B554D"/>
    <w:rsid w:val="008C1837"/>
    <w:rsid w:val="008C5CB3"/>
    <w:rsid w:val="008E0CDF"/>
    <w:rsid w:val="00902403"/>
    <w:rsid w:val="00925827"/>
    <w:rsid w:val="0093342D"/>
    <w:rsid w:val="00944817"/>
    <w:rsid w:val="00950437"/>
    <w:rsid w:val="00961C47"/>
    <w:rsid w:val="009629B7"/>
    <w:rsid w:val="00975BDC"/>
    <w:rsid w:val="00975D23"/>
    <w:rsid w:val="00976F3B"/>
    <w:rsid w:val="00980ABA"/>
    <w:rsid w:val="00987DF0"/>
    <w:rsid w:val="009A1C13"/>
    <w:rsid w:val="009A555C"/>
    <w:rsid w:val="009B3770"/>
    <w:rsid w:val="009C4585"/>
    <w:rsid w:val="009C5293"/>
    <w:rsid w:val="009D3F97"/>
    <w:rsid w:val="009F0D72"/>
    <w:rsid w:val="00A046BD"/>
    <w:rsid w:val="00A0758F"/>
    <w:rsid w:val="00A2529C"/>
    <w:rsid w:val="00A31653"/>
    <w:rsid w:val="00A36BFA"/>
    <w:rsid w:val="00A4714B"/>
    <w:rsid w:val="00A56715"/>
    <w:rsid w:val="00A64AE6"/>
    <w:rsid w:val="00A7537C"/>
    <w:rsid w:val="00A8161E"/>
    <w:rsid w:val="00AA0A2E"/>
    <w:rsid w:val="00AA0CF5"/>
    <w:rsid w:val="00AA1086"/>
    <w:rsid w:val="00AA373A"/>
    <w:rsid w:val="00AB557C"/>
    <w:rsid w:val="00AC36A1"/>
    <w:rsid w:val="00B31C47"/>
    <w:rsid w:val="00B3320F"/>
    <w:rsid w:val="00B511AB"/>
    <w:rsid w:val="00B55EE8"/>
    <w:rsid w:val="00B60335"/>
    <w:rsid w:val="00B62195"/>
    <w:rsid w:val="00B63478"/>
    <w:rsid w:val="00B6558B"/>
    <w:rsid w:val="00B74DA0"/>
    <w:rsid w:val="00B9088D"/>
    <w:rsid w:val="00BA117B"/>
    <w:rsid w:val="00BA365D"/>
    <w:rsid w:val="00BA4450"/>
    <w:rsid w:val="00BA585D"/>
    <w:rsid w:val="00BC426D"/>
    <w:rsid w:val="00BD1681"/>
    <w:rsid w:val="00BD4E43"/>
    <w:rsid w:val="00BD6CF2"/>
    <w:rsid w:val="00BD74D3"/>
    <w:rsid w:val="00BD79C3"/>
    <w:rsid w:val="00BD7F46"/>
    <w:rsid w:val="00BE0F59"/>
    <w:rsid w:val="00BE4594"/>
    <w:rsid w:val="00BE601F"/>
    <w:rsid w:val="00C012B5"/>
    <w:rsid w:val="00C07B37"/>
    <w:rsid w:val="00C10A48"/>
    <w:rsid w:val="00C150FE"/>
    <w:rsid w:val="00C253EA"/>
    <w:rsid w:val="00C26243"/>
    <w:rsid w:val="00C26E81"/>
    <w:rsid w:val="00C27CCC"/>
    <w:rsid w:val="00C31D7A"/>
    <w:rsid w:val="00C52BA4"/>
    <w:rsid w:val="00C62460"/>
    <w:rsid w:val="00C63549"/>
    <w:rsid w:val="00C63DC4"/>
    <w:rsid w:val="00C6741D"/>
    <w:rsid w:val="00C814FC"/>
    <w:rsid w:val="00C824C0"/>
    <w:rsid w:val="00C9673B"/>
    <w:rsid w:val="00CA3600"/>
    <w:rsid w:val="00CB6A70"/>
    <w:rsid w:val="00CE15EF"/>
    <w:rsid w:val="00CE4203"/>
    <w:rsid w:val="00CE51DA"/>
    <w:rsid w:val="00CE55A7"/>
    <w:rsid w:val="00CF0FA8"/>
    <w:rsid w:val="00CF0FC9"/>
    <w:rsid w:val="00CF11EA"/>
    <w:rsid w:val="00CF4B24"/>
    <w:rsid w:val="00D10255"/>
    <w:rsid w:val="00D1372B"/>
    <w:rsid w:val="00D170FA"/>
    <w:rsid w:val="00D264E5"/>
    <w:rsid w:val="00D30D04"/>
    <w:rsid w:val="00D41655"/>
    <w:rsid w:val="00D57D92"/>
    <w:rsid w:val="00D632C0"/>
    <w:rsid w:val="00D63B84"/>
    <w:rsid w:val="00D6769C"/>
    <w:rsid w:val="00D835D5"/>
    <w:rsid w:val="00D92316"/>
    <w:rsid w:val="00D93EC9"/>
    <w:rsid w:val="00DA15CA"/>
    <w:rsid w:val="00DA1F49"/>
    <w:rsid w:val="00DA717A"/>
    <w:rsid w:val="00DB3252"/>
    <w:rsid w:val="00DC137C"/>
    <w:rsid w:val="00DC358C"/>
    <w:rsid w:val="00DC50A7"/>
    <w:rsid w:val="00DD2307"/>
    <w:rsid w:val="00DD55E3"/>
    <w:rsid w:val="00DE3924"/>
    <w:rsid w:val="00E067FD"/>
    <w:rsid w:val="00E07D25"/>
    <w:rsid w:val="00E10649"/>
    <w:rsid w:val="00E176A9"/>
    <w:rsid w:val="00E30F17"/>
    <w:rsid w:val="00E345FF"/>
    <w:rsid w:val="00E42D24"/>
    <w:rsid w:val="00E5430D"/>
    <w:rsid w:val="00E86D13"/>
    <w:rsid w:val="00E87EB0"/>
    <w:rsid w:val="00E94CB3"/>
    <w:rsid w:val="00E976AF"/>
    <w:rsid w:val="00E979A4"/>
    <w:rsid w:val="00EA0E91"/>
    <w:rsid w:val="00EA1EF2"/>
    <w:rsid w:val="00EA3B25"/>
    <w:rsid w:val="00EC2FEE"/>
    <w:rsid w:val="00EC44F0"/>
    <w:rsid w:val="00ED4AC4"/>
    <w:rsid w:val="00EE021D"/>
    <w:rsid w:val="00EF4436"/>
    <w:rsid w:val="00EF44E2"/>
    <w:rsid w:val="00EF6CFD"/>
    <w:rsid w:val="00F03364"/>
    <w:rsid w:val="00F2237B"/>
    <w:rsid w:val="00F23814"/>
    <w:rsid w:val="00F2619A"/>
    <w:rsid w:val="00F26DD4"/>
    <w:rsid w:val="00F331DC"/>
    <w:rsid w:val="00F35255"/>
    <w:rsid w:val="00F431F1"/>
    <w:rsid w:val="00F44EFD"/>
    <w:rsid w:val="00F45FD0"/>
    <w:rsid w:val="00F55FFE"/>
    <w:rsid w:val="00F60F1E"/>
    <w:rsid w:val="00F61036"/>
    <w:rsid w:val="00F658D1"/>
    <w:rsid w:val="00F65F5F"/>
    <w:rsid w:val="00F71A4D"/>
    <w:rsid w:val="00F77FA2"/>
    <w:rsid w:val="00F84200"/>
    <w:rsid w:val="00F84CEB"/>
    <w:rsid w:val="00F86F90"/>
    <w:rsid w:val="00F92229"/>
    <w:rsid w:val="00FA42D2"/>
    <w:rsid w:val="00FB18DC"/>
    <w:rsid w:val="00FB703B"/>
    <w:rsid w:val="00FC0C8B"/>
    <w:rsid w:val="00FD1877"/>
    <w:rsid w:val="00FE708B"/>
    <w:rsid w:val="00FF0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B0EDE8"/>
  <w15:chartTrackingRefBased/>
  <w15:docId w15:val="{CD924B5E-800F-401B-84BC-FE3F4DAE9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344E"/>
    <w:pPr>
      <w:spacing w:before="120"/>
    </w:pPr>
    <w:rPr>
      <w:rFonts w:ascii="Arial" w:hAnsi="Arial"/>
      <w:sz w:val="22"/>
    </w:rPr>
  </w:style>
  <w:style w:type="paragraph" w:styleId="Heading1">
    <w:name w:val="heading 1"/>
    <w:basedOn w:val="Normal"/>
    <w:next w:val="text"/>
    <w:link w:val="Heading1Char"/>
    <w:uiPriority w:val="9"/>
    <w:qFormat/>
    <w:rsid w:val="005A344E"/>
    <w:pPr>
      <w:pageBreakBefore/>
      <w:numPr>
        <w:numId w:val="8"/>
      </w:numPr>
      <w:tabs>
        <w:tab w:val="left" w:pos="1620"/>
      </w:tabs>
      <w:spacing w:before="0" w:after="360"/>
      <w:jc w:val="center"/>
      <w:outlineLvl w:val="0"/>
    </w:pPr>
    <w:rPr>
      <w:b/>
      <w:caps/>
    </w:rPr>
  </w:style>
  <w:style w:type="paragraph" w:styleId="Heading2">
    <w:name w:val="heading 2"/>
    <w:basedOn w:val="Heading1"/>
    <w:next w:val="text"/>
    <w:link w:val="Heading2Char"/>
    <w:uiPriority w:val="9"/>
    <w:qFormat/>
    <w:rsid w:val="005A344E"/>
    <w:pPr>
      <w:keepNext/>
      <w:pageBreakBefore w:val="0"/>
      <w:numPr>
        <w:ilvl w:val="1"/>
      </w:numPr>
      <w:tabs>
        <w:tab w:val="clear" w:pos="1620"/>
      </w:tabs>
      <w:spacing w:before="240" w:after="240"/>
      <w:jc w:val="left"/>
      <w:outlineLvl w:val="1"/>
    </w:pPr>
    <w:rPr>
      <w:caps w:val="0"/>
    </w:rPr>
  </w:style>
  <w:style w:type="paragraph" w:styleId="Heading3">
    <w:name w:val="heading 3"/>
    <w:basedOn w:val="Heading2"/>
    <w:next w:val="text"/>
    <w:link w:val="Heading3Char"/>
    <w:uiPriority w:val="9"/>
    <w:qFormat/>
    <w:rsid w:val="005A344E"/>
    <w:pPr>
      <w:numPr>
        <w:ilvl w:val="2"/>
      </w:numPr>
      <w:tabs>
        <w:tab w:val="left" w:pos="900"/>
      </w:tabs>
      <w:outlineLvl w:val="2"/>
    </w:pPr>
    <w:rPr>
      <w:rFonts w:eastAsia="Arial Unicode MS"/>
    </w:rPr>
  </w:style>
  <w:style w:type="paragraph" w:styleId="Heading4">
    <w:name w:val="heading 4"/>
    <w:basedOn w:val="Heading3"/>
    <w:next w:val="text"/>
    <w:link w:val="Heading4Char"/>
    <w:uiPriority w:val="9"/>
    <w:qFormat/>
    <w:rsid w:val="005A344E"/>
    <w:pPr>
      <w:numPr>
        <w:ilvl w:val="3"/>
      </w:numPr>
      <w:tabs>
        <w:tab w:val="clear" w:pos="900"/>
      </w:tabs>
      <w:outlineLvl w:val="3"/>
    </w:pPr>
  </w:style>
  <w:style w:type="paragraph" w:styleId="Heading5">
    <w:name w:val="heading 5"/>
    <w:basedOn w:val="Heading4"/>
    <w:next w:val="text"/>
    <w:link w:val="Heading5Char"/>
    <w:uiPriority w:val="9"/>
    <w:qFormat/>
    <w:rsid w:val="005A344E"/>
    <w:pPr>
      <w:numPr>
        <w:ilvl w:val="4"/>
      </w:numPr>
      <w:tabs>
        <w:tab w:val="left" w:pos="1260"/>
      </w:tabs>
      <w:ind w:right="-5840"/>
      <w:outlineLvl w:val="4"/>
    </w:pPr>
  </w:style>
  <w:style w:type="paragraph" w:styleId="Heading6">
    <w:name w:val="heading 6"/>
    <w:basedOn w:val="Heading5"/>
    <w:next w:val="Normal"/>
    <w:link w:val="Heading6Char"/>
    <w:qFormat/>
    <w:rsid w:val="005A344E"/>
    <w:pPr>
      <w:numPr>
        <w:ilvl w:val="5"/>
      </w:numPr>
      <w:tabs>
        <w:tab w:val="clear" w:pos="1260"/>
        <w:tab w:val="left" w:pos="1440"/>
      </w:tabs>
      <w:outlineLvl w:val="5"/>
    </w:pPr>
  </w:style>
  <w:style w:type="paragraph" w:styleId="Heading7">
    <w:name w:val="heading 7"/>
    <w:basedOn w:val="Heading6"/>
    <w:next w:val="Normal"/>
    <w:link w:val="Heading7Char"/>
    <w:qFormat/>
    <w:rsid w:val="005A344E"/>
    <w:pPr>
      <w:numPr>
        <w:ilvl w:val="6"/>
      </w:numPr>
      <w:tabs>
        <w:tab w:val="clear" w:pos="1440"/>
        <w:tab w:val="left" w:pos="1620"/>
      </w:tabs>
      <w:outlineLvl w:val="6"/>
    </w:pPr>
  </w:style>
  <w:style w:type="paragraph" w:styleId="Heading8">
    <w:name w:val="heading 8"/>
    <w:basedOn w:val="Heading7"/>
    <w:next w:val="Normal"/>
    <w:link w:val="Heading8Char"/>
    <w:qFormat/>
    <w:rsid w:val="005A344E"/>
    <w:pPr>
      <w:numPr>
        <w:ilvl w:val="7"/>
      </w:numPr>
      <w:outlineLvl w:val="7"/>
    </w:pPr>
  </w:style>
  <w:style w:type="paragraph" w:styleId="Heading9">
    <w:name w:val="heading 9"/>
    <w:basedOn w:val="Heading8"/>
    <w:next w:val="Normal"/>
    <w:link w:val="Heading9Char"/>
    <w:qFormat/>
    <w:rsid w:val="005A344E"/>
    <w:pPr>
      <w:numPr>
        <w:ilvl w:val="8"/>
      </w:numPr>
      <w:spacing w:after="3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aliases w:val="tx"/>
    <w:basedOn w:val="Normal"/>
    <w:qFormat/>
    <w:rsid w:val="005A344E"/>
    <w:pPr>
      <w:keepLines/>
      <w:spacing w:before="0" w:after="240"/>
    </w:pPr>
  </w:style>
  <w:style w:type="paragraph" w:styleId="TableofFigures">
    <w:name w:val="table of figures"/>
    <w:basedOn w:val="Normal"/>
    <w:next w:val="Normal"/>
    <w:uiPriority w:val="99"/>
    <w:rsid w:val="005A344E"/>
    <w:pPr>
      <w:spacing w:before="0"/>
    </w:pPr>
  </w:style>
  <w:style w:type="paragraph" w:styleId="TOC8">
    <w:name w:val="toc 8"/>
    <w:basedOn w:val="TOC7"/>
    <w:uiPriority w:val="39"/>
    <w:rsid w:val="005A344E"/>
    <w:pPr>
      <w:tabs>
        <w:tab w:val="clear" w:pos="2160"/>
      </w:tabs>
      <w:ind w:left="2520" w:hanging="1800"/>
    </w:pPr>
  </w:style>
  <w:style w:type="paragraph" w:styleId="TOC7">
    <w:name w:val="toc 7"/>
    <w:basedOn w:val="Normal"/>
    <w:next w:val="Normal"/>
    <w:autoRedefine/>
    <w:uiPriority w:val="39"/>
    <w:rsid w:val="005A344E"/>
    <w:pPr>
      <w:tabs>
        <w:tab w:val="left" w:pos="2160"/>
        <w:tab w:val="left" w:pos="2520"/>
        <w:tab w:val="right" w:leader="dot" w:pos="9350"/>
      </w:tabs>
      <w:spacing w:before="0"/>
      <w:ind w:left="2160" w:hanging="1440"/>
    </w:pPr>
    <w:rPr>
      <w:noProof/>
    </w:rPr>
  </w:style>
  <w:style w:type="paragraph" w:styleId="TOC6">
    <w:name w:val="toc 6"/>
    <w:basedOn w:val="Normal"/>
    <w:next w:val="Normal"/>
    <w:autoRedefine/>
    <w:uiPriority w:val="39"/>
    <w:rsid w:val="005A344E"/>
    <w:pPr>
      <w:tabs>
        <w:tab w:val="left" w:pos="2160"/>
        <w:tab w:val="right" w:leader="dot" w:pos="9350"/>
      </w:tabs>
      <w:spacing w:before="0"/>
      <w:ind w:left="2160" w:hanging="1440"/>
    </w:pPr>
    <w:rPr>
      <w:noProof/>
    </w:rPr>
  </w:style>
  <w:style w:type="paragraph" w:styleId="TOC5">
    <w:name w:val="toc 5"/>
    <w:basedOn w:val="Normal"/>
    <w:next w:val="Normal"/>
    <w:autoRedefine/>
    <w:uiPriority w:val="39"/>
    <w:rsid w:val="005A344E"/>
    <w:pPr>
      <w:tabs>
        <w:tab w:val="left" w:pos="2160"/>
        <w:tab w:val="right" w:leader="dot" w:pos="9350"/>
      </w:tabs>
      <w:spacing w:before="0"/>
      <w:ind w:left="2160" w:hanging="1440"/>
    </w:pPr>
    <w:rPr>
      <w:noProof/>
    </w:rPr>
  </w:style>
  <w:style w:type="paragraph" w:styleId="TOC4">
    <w:name w:val="toc 4"/>
    <w:basedOn w:val="TOC3"/>
    <w:next w:val="Normal"/>
    <w:uiPriority w:val="39"/>
    <w:rsid w:val="005A344E"/>
  </w:style>
  <w:style w:type="paragraph" w:styleId="TOC3">
    <w:name w:val="toc 3"/>
    <w:basedOn w:val="TOC2"/>
    <w:next w:val="Normal"/>
    <w:uiPriority w:val="39"/>
    <w:rsid w:val="005A344E"/>
  </w:style>
  <w:style w:type="paragraph" w:styleId="TOC2">
    <w:name w:val="toc 2"/>
    <w:basedOn w:val="TOC1"/>
    <w:next w:val="Normal"/>
    <w:uiPriority w:val="39"/>
    <w:rsid w:val="005A344E"/>
    <w:pPr>
      <w:spacing w:before="0"/>
      <w:ind w:left="2160" w:hanging="1440"/>
    </w:pPr>
    <w:rPr>
      <w:caps w:val="0"/>
    </w:rPr>
  </w:style>
  <w:style w:type="paragraph" w:styleId="TOC1">
    <w:name w:val="toc 1"/>
    <w:basedOn w:val="Normal"/>
    <w:next w:val="Normal"/>
    <w:uiPriority w:val="39"/>
    <w:rsid w:val="005A344E"/>
    <w:pPr>
      <w:tabs>
        <w:tab w:val="left" w:pos="720"/>
        <w:tab w:val="right" w:leader="dot" w:pos="9360"/>
      </w:tabs>
      <w:spacing w:before="240"/>
      <w:ind w:left="720" w:hanging="720"/>
    </w:pPr>
    <w:rPr>
      <w:caps/>
      <w:noProof/>
    </w:rPr>
  </w:style>
  <w:style w:type="paragraph" w:styleId="Footer">
    <w:name w:val="footer"/>
    <w:aliases w:val="ft"/>
    <w:basedOn w:val="Normal"/>
    <w:link w:val="FooterChar"/>
    <w:autoRedefine/>
    <w:uiPriority w:val="99"/>
    <w:rsid w:val="005A344E"/>
    <w:pPr>
      <w:pBdr>
        <w:top w:val="single" w:sz="4" w:space="1" w:color="auto"/>
      </w:pBdr>
      <w:tabs>
        <w:tab w:val="center" w:pos="4680"/>
        <w:tab w:val="right" w:pos="9720"/>
      </w:tabs>
      <w:spacing w:before="0"/>
    </w:pPr>
    <w:rPr>
      <w:rFonts w:ascii="Arial Narrow" w:hAnsi="Arial Narrow" w:cs="Arial"/>
      <w:sz w:val="20"/>
    </w:rPr>
  </w:style>
  <w:style w:type="paragraph" w:styleId="Header">
    <w:name w:val="header"/>
    <w:aliases w:val="hd"/>
    <w:basedOn w:val="Normal"/>
    <w:rsid w:val="005A344E"/>
    <w:pPr>
      <w:widowControl w:val="0"/>
      <w:tabs>
        <w:tab w:val="center" w:pos="4680"/>
        <w:tab w:val="right" w:pos="9900"/>
      </w:tabs>
      <w:spacing w:before="0" w:after="240"/>
    </w:pPr>
    <w:rPr>
      <w:rFonts w:ascii="Arial Narrow" w:hAnsi="Arial Narrow" w:cs="Arial"/>
      <w:bCs/>
      <w:sz w:val="20"/>
      <w:szCs w:val="22"/>
    </w:rPr>
  </w:style>
  <w:style w:type="character" w:styleId="FootnoteReference">
    <w:name w:val="footnote reference"/>
    <w:aliases w:val="fr"/>
    <w:semiHidden/>
    <w:rPr>
      <w:position w:val="6"/>
      <w:sz w:val="18"/>
    </w:rPr>
  </w:style>
  <w:style w:type="paragraph" w:styleId="FootnoteText">
    <w:name w:val="footnote text"/>
    <w:basedOn w:val="Normal"/>
    <w:semiHidden/>
    <w:rsid w:val="005A344E"/>
    <w:rPr>
      <w:sz w:val="20"/>
    </w:rPr>
  </w:style>
  <w:style w:type="paragraph" w:customStyle="1" w:styleId="blankpg">
    <w:name w:val="blank pg"/>
    <w:aliases w:val="bp"/>
    <w:basedOn w:val="Normal"/>
    <w:next w:val="Heading1"/>
    <w:pPr>
      <w:pageBreakBefore/>
      <w:framePr w:w="5054" w:hSpace="187" w:vSpace="187" w:wrap="notBeside" w:hAnchor="text" w:xAlign="center" w:yAlign="center"/>
      <w:jc w:val="center"/>
    </w:pPr>
  </w:style>
  <w:style w:type="paragraph" w:customStyle="1" w:styleId="figcaption">
    <w:name w:val="fig caption"/>
    <w:aliases w:val="fc"/>
    <w:next w:val="text"/>
    <w:rsid w:val="00CF11EA"/>
    <w:pPr>
      <w:tabs>
        <w:tab w:val="left" w:pos="1260"/>
      </w:tabs>
      <w:spacing w:before="240"/>
      <w:jc w:val="center"/>
    </w:pPr>
    <w:rPr>
      <w:rFonts w:ascii="Times New Roman" w:hAnsi="Times New Roman"/>
      <w:noProof/>
      <w:sz w:val="24"/>
    </w:rPr>
  </w:style>
  <w:style w:type="paragraph" w:customStyle="1" w:styleId="reference1">
    <w:name w:val="reference 1"/>
    <w:aliases w:val="r1"/>
    <w:basedOn w:val="Normal"/>
    <w:pPr>
      <w:spacing w:after="240"/>
      <w:ind w:left="3600" w:hanging="2880"/>
    </w:pPr>
  </w:style>
  <w:style w:type="paragraph" w:customStyle="1" w:styleId="figart">
    <w:name w:val="fig art"/>
    <w:aliases w:val="fa"/>
    <w:next w:val="figcaption"/>
    <w:link w:val="figartChar"/>
    <w:rsid w:val="00CF11EA"/>
    <w:pPr>
      <w:spacing w:before="120"/>
      <w:jc w:val="center"/>
    </w:pPr>
    <w:rPr>
      <w:rFonts w:ascii="Arial" w:hAnsi="Arial"/>
    </w:rPr>
  </w:style>
  <w:style w:type="paragraph" w:customStyle="1" w:styleId="tablecaption">
    <w:name w:val="table caption"/>
    <w:aliases w:val="tc"/>
    <w:next w:val="Normal"/>
    <w:rsid w:val="00987DF0"/>
    <w:pPr>
      <w:tabs>
        <w:tab w:val="left" w:pos="1260"/>
      </w:tabs>
      <w:spacing w:before="240" w:after="240"/>
      <w:jc w:val="center"/>
    </w:pPr>
    <w:rPr>
      <w:rFonts w:ascii="Times New Roman" w:hAnsi="Times New Roman"/>
      <w:sz w:val="24"/>
    </w:rPr>
  </w:style>
  <w:style w:type="table" w:styleId="TableGrid">
    <w:name w:val="Table Grid"/>
    <w:basedOn w:val="TableNormal"/>
    <w:rsid w:val="005A344E"/>
    <w:pPr>
      <w:keepLines/>
      <w:spacing w:before="120"/>
    </w:pPr>
    <w:rPr>
      <w:rFonts w:ascii="Times"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aliases w:val="table header,th,table heading"/>
    <w:basedOn w:val="Normal"/>
    <w:link w:val="tableheadChar"/>
    <w:rsid w:val="005A344E"/>
    <w:pPr>
      <w:keepNext/>
      <w:keepLines/>
      <w:spacing w:before="0" w:line="240" w:lineRule="atLeast"/>
      <w:jc w:val="center"/>
    </w:pPr>
    <w:rPr>
      <w:b/>
    </w:rPr>
  </w:style>
  <w:style w:type="paragraph" w:customStyle="1" w:styleId="tablebody">
    <w:name w:val="table body"/>
    <w:aliases w:val="tb"/>
    <w:basedOn w:val="Normal"/>
    <w:link w:val="tablebodyChar"/>
    <w:rsid w:val="005A344E"/>
    <w:pPr>
      <w:keepNext/>
      <w:keepLines/>
      <w:spacing w:before="60" w:after="60"/>
    </w:pPr>
    <w:rPr>
      <w:sz w:val="20"/>
    </w:rPr>
  </w:style>
  <w:style w:type="paragraph" w:customStyle="1" w:styleId="notebody">
    <w:name w:val="note body"/>
    <w:aliases w:val="nb"/>
    <w:basedOn w:val="Normal"/>
    <w:next w:val="text"/>
    <w:rsid w:val="006B1993"/>
    <w:pPr>
      <w:keepLines/>
      <w:pBdr>
        <w:top w:val="single" w:sz="6" w:space="0" w:color="auto"/>
        <w:left w:val="single" w:sz="6" w:space="0" w:color="auto"/>
        <w:bottom w:val="single" w:sz="6" w:space="0" w:color="auto"/>
        <w:right w:val="single" w:sz="6" w:space="0" w:color="auto"/>
      </w:pBdr>
      <w:spacing w:after="240"/>
      <w:ind w:left="907" w:right="720" w:hanging="187"/>
    </w:pPr>
  </w:style>
  <w:style w:type="paragraph" w:customStyle="1" w:styleId="glossaryentry">
    <w:name w:val="glossary entry"/>
    <w:aliases w:val="ge"/>
    <w:basedOn w:val="Normal"/>
    <w:rsid w:val="003516E0"/>
    <w:pPr>
      <w:spacing w:before="60" w:after="60" w:line="240" w:lineRule="exact"/>
      <w:ind w:left="1440" w:hanging="1440"/>
    </w:pPr>
  </w:style>
  <w:style w:type="paragraph" w:styleId="TOC9">
    <w:name w:val="toc 9"/>
    <w:basedOn w:val="TOC7"/>
    <w:uiPriority w:val="39"/>
    <w:rsid w:val="005A344E"/>
    <w:pPr>
      <w:ind w:left="1800" w:hanging="1800"/>
    </w:pPr>
  </w:style>
  <w:style w:type="paragraph" w:customStyle="1" w:styleId="titlepgnos">
    <w:name w:val="title pg nos."/>
    <w:aliases w:val="tpn"/>
    <w:basedOn w:val="Normal"/>
    <w:pPr>
      <w:spacing w:before="60" w:after="60"/>
      <w:ind w:left="-90" w:right="-92"/>
      <w:jc w:val="center"/>
    </w:pPr>
    <w:rPr>
      <w:sz w:val="14"/>
    </w:rPr>
  </w:style>
  <w:style w:type="paragraph" w:customStyle="1" w:styleId="Headerhoriz">
    <w:name w:val="Header/horiz."/>
    <w:aliases w:val="hdh"/>
    <w:basedOn w:val="Header"/>
    <w:pPr>
      <w:tabs>
        <w:tab w:val="clear" w:pos="4680"/>
        <w:tab w:val="center" w:pos="6300"/>
        <w:tab w:val="right" w:pos="12600"/>
      </w:tabs>
    </w:pPr>
    <w:rPr>
      <w:caps/>
    </w:rPr>
  </w:style>
  <w:style w:type="paragraph" w:customStyle="1" w:styleId="Footerhoriz">
    <w:name w:val="Footer/horiz"/>
    <w:aliases w:val="fth"/>
    <w:basedOn w:val="Footer"/>
    <w:pPr>
      <w:tabs>
        <w:tab w:val="clear" w:pos="4680"/>
        <w:tab w:val="center" w:pos="6300"/>
        <w:tab w:val="right" w:pos="12600"/>
      </w:tabs>
    </w:pPr>
  </w:style>
  <w:style w:type="paragraph" w:customStyle="1" w:styleId="Headingcontinued">
    <w:name w:val="Heading continued"/>
    <w:aliases w:val="hc"/>
    <w:basedOn w:val="Heading1"/>
    <w:pPr>
      <w:numPr>
        <w:numId w:val="0"/>
      </w:numPr>
    </w:pPr>
  </w:style>
  <w:style w:type="paragraph" w:customStyle="1" w:styleId="Text0">
    <w:name w:val="Text"/>
    <w:basedOn w:val="Normal"/>
    <w:rsid w:val="00EF6CFD"/>
    <w:pPr>
      <w:keepLines/>
      <w:spacing w:before="60" w:after="60"/>
    </w:pPr>
    <w:rPr>
      <w:sz w:val="20"/>
    </w:rPr>
  </w:style>
  <w:style w:type="paragraph" w:customStyle="1" w:styleId="bullet">
    <w:name w:val="bullet"/>
    <w:aliases w:val="b"/>
    <w:basedOn w:val="text"/>
    <w:rsid w:val="00521127"/>
    <w:pPr>
      <w:numPr>
        <w:numId w:val="2"/>
      </w:numPr>
      <w:spacing w:before="80" w:after="80"/>
    </w:pPr>
  </w:style>
  <w:style w:type="paragraph" w:customStyle="1" w:styleId="List1">
    <w:name w:val="List1"/>
    <w:aliases w:val="l"/>
    <w:basedOn w:val="Normal"/>
    <w:pPr>
      <w:numPr>
        <w:numId w:val="1"/>
      </w:numPr>
      <w:spacing w:after="240"/>
    </w:pPr>
    <w:rPr>
      <w:color w:val="000000"/>
    </w:rPr>
  </w:style>
  <w:style w:type="paragraph" w:customStyle="1" w:styleId="notehead">
    <w:name w:val="note head"/>
    <w:aliases w:val="nh"/>
    <w:basedOn w:val="Normal"/>
    <w:next w:val="notebody"/>
    <w:rsid w:val="00987DF0"/>
    <w:pPr>
      <w:spacing w:before="240"/>
      <w:jc w:val="center"/>
    </w:pPr>
    <w:rPr>
      <w:rFonts w:cs="Arial"/>
      <w:b/>
      <w:caps/>
      <w:sz w:val="28"/>
      <w:szCs w:val="28"/>
    </w:rPr>
  </w:style>
  <w:style w:type="paragraph" w:customStyle="1" w:styleId="titlepg">
    <w:name w:val="title pg"/>
    <w:aliases w:val="tp"/>
    <w:basedOn w:val="Normal"/>
    <w:pPr>
      <w:spacing w:line="360" w:lineRule="atLeast"/>
      <w:jc w:val="center"/>
    </w:pPr>
  </w:style>
  <w:style w:type="paragraph" w:customStyle="1" w:styleId="blankpagefoldout">
    <w:name w:val="blank page foldout"/>
    <w:aliases w:val="bpf"/>
    <w:basedOn w:val="blankpg"/>
    <w:pPr>
      <w:framePr w:wrap="notBeside" w:vAnchor="page" w:hAnchor="page" w:x="15279" w:y="7321"/>
    </w:pPr>
  </w:style>
  <w:style w:type="paragraph" w:customStyle="1" w:styleId="Footerfoldout">
    <w:name w:val="Footer/foldout"/>
    <w:aliases w:val="ftf"/>
    <w:basedOn w:val="Footer"/>
    <w:pPr>
      <w:tabs>
        <w:tab w:val="clear" w:pos="4680"/>
        <w:tab w:val="center" w:pos="16020"/>
        <w:tab w:val="right" w:pos="21240"/>
      </w:tabs>
    </w:pPr>
  </w:style>
  <w:style w:type="paragraph" w:customStyle="1" w:styleId="Headerfoldout">
    <w:name w:val="Header/foldout"/>
    <w:aliases w:val="hf"/>
    <w:basedOn w:val="Header"/>
    <w:pPr>
      <w:tabs>
        <w:tab w:val="clear" w:pos="4680"/>
        <w:tab w:val="center" w:pos="16020"/>
        <w:tab w:val="right" w:pos="21240"/>
      </w:tabs>
    </w:pPr>
  </w:style>
  <w:style w:type="paragraph" w:customStyle="1" w:styleId="Default">
    <w:name w:val="Default"/>
    <w:pPr>
      <w:widowControl w:val="0"/>
      <w:autoSpaceDE w:val="0"/>
      <w:autoSpaceDN w:val="0"/>
      <w:adjustRightInd w:val="0"/>
    </w:pPr>
    <w:rPr>
      <w:rFonts w:ascii="Arial,Bold" w:hAnsi="Arial,Bold"/>
    </w:rPr>
  </w:style>
  <w:style w:type="paragraph" w:styleId="Caption">
    <w:name w:val="caption"/>
    <w:basedOn w:val="Normal"/>
    <w:next w:val="Normal"/>
    <w:qFormat/>
    <w:rsid w:val="005A344E"/>
    <w:rPr>
      <w:b/>
      <w:bCs/>
      <w:sz w:val="20"/>
    </w:rPr>
  </w:style>
  <w:style w:type="paragraph" w:customStyle="1" w:styleId="CAUTIONHEAD">
    <w:name w:val="CAUTION HEAD"/>
    <w:aliases w:val="CH"/>
    <w:basedOn w:val="notehead"/>
    <w:next w:val="Cautionbody"/>
    <w:rsid w:val="006B1993"/>
    <w:pPr>
      <w:keepNext/>
      <w:spacing w:before="200"/>
    </w:pPr>
    <w:rPr>
      <w:rFonts w:hAnsi="Arial Bold"/>
      <w:color w:val="0000FF"/>
    </w:rPr>
  </w:style>
  <w:style w:type="paragraph" w:customStyle="1" w:styleId="Cautionbody">
    <w:name w:val="Caution body"/>
    <w:aliases w:val="cb"/>
    <w:basedOn w:val="notebody"/>
    <w:next w:val="text"/>
    <w:rsid w:val="006B1993"/>
    <w:pPr>
      <w:pBdr>
        <w:top w:val="thinThickLargeGap" w:sz="24" w:space="0" w:color="0000FF"/>
        <w:left w:val="thinThickLargeGap" w:sz="24" w:space="0" w:color="0000FF"/>
        <w:bottom w:val="thickThinLargeGap" w:sz="24" w:space="0" w:color="0000FF"/>
        <w:right w:val="thickThinLargeGap" w:sz="24" w:space="0" w:color="0000FF"/>
      </w:pBdr>
    </w:pPr>
  </w:style>
  <w:style w:type="character" w:styleId="Hyperlink">
    <w:name w:val="Hyperlink"/>
    <w:uiPriority w:val="99"/>
    <w:rsid w:val="005A344E"/>
    <w:rPr>
      <w:color w:val="0000FF"/>
      <w:u w:val="single"/>
    </w:rPr>
  </w:style>
  <w:style w:type="paragraph" w:customStyle="1" w:styleId="WARNINGHEAD">
    <w:name w:val="WARNING HEAD"/>
    <w:aliases w:val="WH"/>
    <w:basedOn w:val="CAUTIONHEAD"/>
    <w:next w:val="Warningbody"/>
    <w:rsid w:val="003C3506"/>
    <w:rPr>
      <w:color w:val="FF0000"/>
    </w:rPr>
  </w:style>
  <w:style w:type="paragraph" w:customStyle="1" w:styleId="Warningbody">
    <w:name w:val="Warning body"/>
    <w:aliases w:val="wb"/>
    <w:basedOn w:val="Cautionbody"/>
    <w:next w:val="text"/>
    <w:rsid w:val="00865623"/>
    <w:pPr>
      <w:pBdr>
        <w:top w:val="thinThickLargeGap" w:sz="24" w:space="0" w:color="FF0000"/>
        <w:left w:val="thinThickLargeGap" w:sz="24" w:space="0" w:color="FF0000"/>
        <w:bottom w:val="thickThinLargeGap" w:sz="24" w:space="0" w:color="FF0000"/>
        <w:right w:val="thickThinLargeGap" w:sz="24" w:space="0" w:color="FF0000"/>
      </w:pBdr>
    </w:pPr>
  </w:style>
  <w:style w:type="paragraph" w:customStyle="1" w:styleId="HEADING">
    <w:name w:val="HEADING"/>
    <w:basedOn w:val="Heading1"/>
    <w:rsid w:val="00987DF0"/>
    <w:pPr>
      <w:numPr>
        <w:numId w:val="0"/>
      </w:numPr>
      <w:tabs>
        <w:tab w:val="clear" w:pos="1620"/>
      </w:tabs>
    </w:pPr>
  </w:style>
  <w:style w:type="paragraph" w:customStyle="1" w:styleId="StyleHeading1h1Allcaps">
    <w:name w:val="Style Heading 1h1 + All caps"/>
    <w:basedOn w:val="Heading1"/>
    <w:rsid w:val="00EF6CFD"/>
    <w:pPr>
      <w:keepNext/>
      <w:pageBreakBefore w:val="0"/>
      <w:tabs>
        <w:tab w:val="clear" w:pos="1620"/>
      </w:tabs>
      <w:spacing w:after="120"/>
      <w:jc w:val="left"/>
    </w:pPr>
    <w:rPr>
      <w:rFonts w:ascii="Times New Roman" w:hAnsi="Times New Roman"/>
      <w:bCs/>
      <w:sz w:val="28"/>
      <w:szCs w:val="24"/>
    </w:rPr>
  </w:style>
  <w:style w:type="paragraph" w:customStyle="1" w:styleId="StyleHeading2Linespacing15lines">
    <w:name w:val="Style Heading 2 + Line spacing:  1.5 lines"/>
    <w:basedOn w:val="Heading2"/>
    <w:rsid w:val="00EF6CFD"/>
    <w:pPr>
      <w:keepNext w:val="0"/>
      <w:spacing w:after="120" w:line="360" w:lineRule="auto"/>
      <w:ind w:left="547" w:hanging="547"/>
    </w:pPr>
    <w:rPr>
      <w:bCs/>
    </w:rPr>
  </w:style>
  <w:style w:type="character" w:styleId="FollowedHyperlink">
    <w:name w:val="FollowedHyperlink"/>
    <w:rsid w:val="005A344E"/>
    <w:rPr>
      <w:color w:val="800080"/>
      <w:u w:val="single"/>
    </w:rPr>
  </w:style>
  <w:style w:type="paragraph" w:styleId="BalloonText">
    <w:name w:val="Balloon Text"/>
    <w:basedOn w:val="Normal"/>
    <w:semiHidden/>
    <w:rsid w:val="005A344E"/>
    <w:rPr>
      <w:rFonts w:ascii="Tahoma" w:hAnsi="Tahoma" w:cs="Tahoma"/>
      <w:sz w:val="16"/>
      <w:szCs w:val="16"/>
    </w:rPr>
  </w:style>
  <w:style w:type="character" w:styleId="CommentReference">
    <w:name w:val="annotation reference"/>
    <w:semiHidden/>
    <w:rsid w:val="005A344E"/>
    <w:rPr>
      <w:sz w:val="16"/>
      <w:szCs w:val="16"/>
    </w:rPr>
  </w:style>
  <w:style w:type="paragraph" w:styleId="CommentText">
    <w:name w:val="annotation text"/>
    <w:basedOn w:val="Normal"/>
    <w:semiHidden/>
    <w:rsid w:val="005A344E"/>
    <w:pPr>
      <w:spacing w:before="0" w:after="240" w:line="280" w:lineRule="atLeast"/>
    </w:pPr>
    <w:rPr>
      <w:sz w:val="20"/>
    </w:rPr>
  </w:style>
  <w:style w:type="paragraph" w:styleId="CommentSubject">
    <w:name w:val="annotation subject"/>
    <w:basedOn w:val="CommentText"/>
    <w:next w:val="CommentText"/>
    <w:semiHidden/>
    <w:rsid w:val="005A344E"/>
    <w:pPr>
      <w:keepLines/>
      <w:spacing w:before="120" w:after="0" w:line="240" w:lineRule="auto"/>
    </w:pPr>
    <w:rPr>
      <w:b/>
      <w:bCs/>
    </w:rPr>
  </w:style>
  <w:style w:type="paragraph" w:styleId="ListParagraph">
    <w:name w:val="List Paragraph"/>
    <w:basedOn w:val="Normal"/>
    <w:uiPriority w:val="34"/>
    <w:qFormat/>
    <w:rsid w:val="005A344E"/>
    <w:pPr>
      <w:ind w:left="720"/>
      <w:contextualSpacing/>
    </w:pPr>
  </w:style>
  <w:style w:type="character" w:customStyle="1" w:styleId="figartChar">
    <w:name w:val="fig art Char"/>
    <w:aliases w:val="fa Char"/>
    <w:link w:val="figart"/>
    <w:rsid w:val="000C5848"/>
    <w:rPr>
      <w:rFonts w:ascii="Arial" w:hAnsi="Arial"/>
    </w:rPr>
  </w:style>
  <w:style w:type="paragraph" w:customStyle="1" w:styleId="CoverpageArialNarrow10ptBold">
    <w:name w:val="Coverpage Arial Narrow 10 pt Bold"/>
    <w:link w:val="CoverpageArialNarrow10ptBoldCharChar"/>
    <w:rsid w:val="005A344E"/>
    <w:pPr>
      <w:widowControl w:val="0"/>
    </w:pPr>
    <w:rPr>
      <w:rFonts w:ascii="Arial Narrow" w:hAnsi="Arial Narrow"/>
      <w:b/>
    </w:rPr>
  </w:style>
  <w:style w:type="character" w:customStyle="1" w:styleId="CoverpageArialNarrow10ptBoldCharChar">
    <w:name w:val="Coverpage Arial Narrow 10 pt Bold Char Char"/>
    <w:link w:val="CoverpageArialNarrow10ptBold"/>
    <w:locked/>
    <w:rsid w:val="005A344E"/>
    <w:rPr>
      <w:rFonts w:ascii="Arial Narrow" w:hAnsi="Arial Narrow"/>
      <w:b/>
    </w:rPr>
  </w:style>
  <w:style w:type="paragraph" w:styleId="BodyText">
    <w:name w:val="Body Text"/>
    <w:basedOn w:val="Normal"/>
    <w:link w:val="BodyTextChar"/>
    <w:rsid w:val="005A344E"/>
    <w:pPr>
      <w:spacing w:before="0" w:after="120"/>
    </w:pPr>
    <w:rPr>
      <w:rFonts w:ascii="New York" w:hAnsi="New York"/>
      <w:szCs w:val="24"/>
    </w:rPr>
  </w:style>
  <w:style w:type="character" w:customStyle="1" w:styleId="BodyTextChar">
    <w:name w:val="Body Text Char"/>
    <w:link w:val="BodyText"/>
    <w:rsid w:val="000C5848"/>
    <w:rPr>
      <w:sz w:val="22"/>
      <w:szCs w:val="24"/>
    </w:rPr>
  </w:style>
  <w:style w:type="character" w:customStyle="1" w:styleId="Style2">
    <w:name w:val="Style2"/>
    <w:uiPriority w:val="1"/>
    <w:rsid w:val="005A344E"/>
    <w:rPr>
      <w:rFonts w:ascii="Arial" w:hAnsi="Arial"/>
      <w:b/>
      <w:sz w:val="18"/>
    </w:rPr>
  </w:style>
  <w:style w:type="paragraph" w:customStyle="1" w:styleId="FooterOverLine">
    <w:name w:val="FooterOverLine"/>
    <w:basedOn w:val="Footer"/>
    <w:rsid w:val="005A344E"/>
    <w:pPr>
      <w:tabs>
        <w:tab w:val="clear" w:pos="4680"/>
        <w:tab w:val="center" w:pos="4320"/>
        <w:tab w:val="right" w:pos="9360"/>
      </w:tabs>
    </w:pPr>
    <w:rPr>
      <w:rFonts w:cs="Times New Roman"/>
      <w:b/>
      <w:color w:val="000000"/>
      <w:sz w:val="18"/>
    </w:rPr>
  </w:style>
  <w:style w:type="paragraph" w:customStyle="1" w:styleId="StyletexttxAfter12pt">
    <w:name w:val="Style texttx + After:  12 pt"/>
    <w:basedOn w:val="text"/>
    <w:rsid w:val="002224C2"/>
  </w:style>
  <w:style w:type="character" w:customStyle="1" w:styleId="Heading1Char">
    <w:name w:val="Heading 1 Char"/>
    <w:link w:val="Heading1"/>
    <w:uiPriority w:val="9"/>
    <w:rsid w:val="005A344E"/>
    <w:rPr>
      <w:rFonts w:ascii="Arial" w:hAnsi="Arial"/>
      <w:b/>
      <w:caps/>
      <w:sz w:val="22"/>
    </w:rPr>
  </w:style>
  <w:style w:type="paragraph" w:customStyle="1" w:styleId="Appendix">
    <w:name w:val="Appendix"/>
    <w:basedOn w:val="Heading1"/>
    <w:autoRedefine/>
    <w:rsid w:val="005A344E"/>
    <w:pPr>
      <w:numPr>
        <w:numId w:val="0"/>
      </w:numPr>
    </w:pPr>
    <w:rPr>
      <w:caps w:val="0"/>
    </w:rPr>
  </w:style>
  <w:style w:type="paragraph" w:customStyle="1" w:styleId="APPSIGSTATEMENT">
    <w:name w:val="APPSIGSTATEMENT"/>
    <w:basedOn w:val="Normal"/>
    <w:qFormat/>
    <w:rsid w:val="005A344E"/>
    <w:pPr>
      <w:spacing w:before="0"/>
      <w:ind w:left="-540" w:right="-216"/>
      <w:jc w:val="right"/>
    </w:pPr>
    <w:rPr>
      <w:rFonts w:cs="Arial"/>
      <w:b/>
      <w:sz w:val="18"/>
      <w:szCs w:val="18"/>
    </w:rPr>
  </w:style>
  <w:style w:type="character" w:customStyle="1" w:styleId="ArialNarrow">
    <w:name w:val="Arial Narrow"/>
    <w:aliases w:val="8pt"/>
    <w:rsid w:val="005A344E"/>
    <w:rPr>
      <w:rFonts w:ascii="Arial Narrow" w:hAnsi="Arial Narrow" w:cs="Times New Roman"/>
      <w:b/>
      <w:sz w:val="16"/>
    </w:rPr>
  </w:style>
  <w:style w:type="paragraph" w:styleId="BlockText">
    <w:name w:val="Block Text"/>
    <w:basedOn w:val="Normal"/>
    <w:rsid w:val="005A344E"/>
    <w:pPr>
      <w:spacing w:after="120"/>
      <w:ind w:left="1440" w:right="1440"/>
    </w:pPr>
  </w:style>
  <w:style w:type="paragraph" w:styleId="BodyText2">
    <w:name w:val="Body Text 2"/>
    <w:basedOn w:val="Normal"/>
    <w:link w:val="BodyText2Char"/>
    <w:rsid w:val="005A344E"/>
    <w:pPr>
      <w:spacing w:after="120" w:line="480" w:lineRule="auto"/>
    </w:pPr>
  </w:style>
  <w:style w:type="character" w:customStyle="1" w:styleId="BodyText2Char">
    <w:name w:val="Body Text 2 Char"/>
    <w:basedOn w:val="DefaultParagraphFont"/>
    <w:link w:val="BodyText2"/>
    <w:rsid w:val="005A344E"/>
    <w:rPr>
      <w:rFonts w:ascii="Arial" w:hAnsi="Arial"/>
      <w:sz w:val="22"/>
    </w:rPr>
  </w:style>
  <w:style w:type="paragraph" w:styleId="BodyText3">
    <w:name w:val="Body Text 3"/>
    <w:basedOn w:val="Normal"/>
    <w:link w:val="BodyText3Char"/>
    <w:rsid w:val="005A344E"/>
    <w:pPr>
      <w:spacing w:after="120"/>
    </w:pPr>
    <w:rPr>
      <w:sz w:val="16"/>
      <w:szCs w:val="16"/>
    </w:rPr>
  </w:style>
  <w:style w:type="character" w:customStyle="1" w:styleId="BodyText3Char">
    <w:name w:val="Body Text 3 Char"/>
    <w:basedOn w:val="DefaultParagraphFont"/>
    <w:link w:val="BodyText3"/>
    <w:rsid w:val="005A344E"/>
    <w:rPr>
      <w:rFonts w:ascii="Arial" w:hAnsi="Arial"/>
      <w:sz w:val="16"/>
      <w:szCs w:val="16"/>
    </w:rPr>
  </w:style>
  <w:style w:type="paragraph" w:styleId="BodyTextFirstIndent">
    <w:name w:val="Body Text First Indent"/>
    <w:basedOn w:val="BodyText"/>
    <w:link w:val="BodyTextFirstIndentChar"/>
    <w:rsid w:val="005A344E"/>
    <w:pPr>
      <w:keepLines/>
      <w:spacing w:before="120"/>
      <w:ind w:firstLine="210"/>
    </w:pPr>
    <w:rPr>
      <w:rFonts w:ascii="Times" w:hAnsi="Times"/>
      <w:szCs w:val="20"/>
    </w:rPr>
  </w:style>
  <w:style w:type="character" w:customStyle="1" w:styleId="BodyTextFirstIndentChar">
    <w:name w:val="Body Text First Indent Char"/>
    <w:basedOn w:val="BodyTextChar"/>
    <w:link w:val="BodyTextFirstIndent"/>
    <w:rsid w:val="005A344E"/>
    <w:rPr>
      <w:rFonts w:ascii="Times" w:hAnsi="Times"/>
      <w:sz w:val="22"/>
      <w:szCs w:val="24"/>
    </w:rPr>
  </w:style>
  <w:style w:type="paragraph" w:styleId="BodyTextIndent">
    <w:name w:val="Body Text Indent"/>
    <w:basedOn w:val="Normal"/>
    <w:link w:val="BodyTextIndentChar"/>
    <w:rsid w:val="005A344E"/>
    <w:pPr>
      <w:spacing w:after="120"/>
      <w:ind w:left="360"/>
    </w:pPr>
  </w:style>
  <w:style w:type="character" w:customStyle="1" w:styleId="BodyTextIndentChar">
    <w:name w:val="Body Text Indent Char"/>
    <w:basedOn w:val="DefaultParagraphFont"/>
    <w:link w:val="BodyTextIndent"/>
    <w:rsid w:val="005A344E"/>
    <w:rPr>
      <w:rFonts w:ascii="Arial" w:hAnsi="Arial"/>
      <w:sz w:val="22"/>
    </w:rPr>
  </w:style>
  <w:style w:type="paragraph" w:styleId="BodyTextFirstIndent2">
    <w:name w:val="Body Text First Indent 2"/>
    <w:basedOn w:val="BodyTextIndent"/>
    <w:link w:val="BodyTextFirstIndent2Char"/>
    <w:rsid w:val="005A344E"/>
    <w:pPr>
      <w:ind w:firstLine="210"/>
    </w:pPr>
  </w:style>
  <w:style w:type="character" w:customStyle="1" w:styleId="BodyTextFirstIndent2Char">
    <w:name w:val="Body Text First Indent 2 Char"/>
    <w:basedOn w:val="BodyTextIndentChar"/>
    <w:link w:val="BodyTextFirstIndent2"/>
    <w:rsid w:val="005A344E"/>
    <w:rPr>
      <w:rFonts w:ascii="Arial" w:hAnsi="Arial"/>
      <w:sz w:val="22"/>
    </w:rPr>
  </w:style>
  <w:style w:type="paragraph" w:styleId="BodyTextIndent2">
    <w:name w:val="Body Text Indent 2"/>
    <w:basedOn w:val="Normal"/>
    <w:link w:val="BodyTextIndent2Char"/>
    <w:rsid w:val="005A344E"/>
    <w:pPr>
      <w:spacing w:after="120" w:line="480" w:lineRule="auto"/>
      <w:ind w:left="360"/>
    </w:pPr>
  </w:style>
  <w:style w:type="character" w:customStyle="1" w:styleId="BodyTextIndent2Char">
    <w:name w:val="Body Text Indent 2 Char"/>
    <w:basedOn w:val="DefaultParagraphFont"/>
    <w:link w:val="BodyTextIndent2"/>
    <w:rsid w:val="005A344E"/>
    <w:rPr>
      <w:rFonts w:ascii="Arial" w:hAnsi="Arial"/>
      <w:sz w:val="22"/>
    </w:rPr>
  </w:style>
  <w:style w:type="paragraph" w:styleId="BodyTextIndent3">
    <w:name w:val="Body Text Indent 3"/>
    <w:basedOn w:val="Normal"/>
    <w:link w:val="BodyTextIndent3Char"/>
    <w:rsid w:val="005A344E"/>
    <w:pPr>
      <w:spacing w:after="120"/>
      <w:ind w:left="360"/>
    </w:pPr>
    <w:rPr>
      <w:sz w:val="16"/>
      <w:szCs w:val="16"/>
    </w:rPr>
  </w:style>
  <w:style w:type="character" w:customStyle="1" w:styleId="BodyTextIndent3Char">
    <w:name w:val="Body Text Indent 3 Char"/>
    <w:basedOn w:val="DefaultParagraphFont"/>
    <w:link w:val="BodyTextIndent3"/>
    <w:rsid w:val="005A344E"/>
    <w:rPr>
      <w:rFonts w:ascii="Arial" w:hAnsi="Arial"/>
      <w:sz w:val="16"/>
      <w:szCs w:val="16"/>
    </w:rPr>
  </w:style>
  <w:style w:type="paragraph" w:customStyle="1" w:styleId="ChangeLogData">
    <w:name w:val="Change Log Data"/>
    <w:rsid w:val="005A344E"/>
    <w:rPr>
      <w:rFonts w:ascii="Times New Roman" w:hAnsi="Times New Roman"/>
      <w:szCs w:val="24"/>
    </w:rPr>
  </w:style>
  <w:style w:type="paragraph" w:customStyle="1" w:styleId="ChangeLogHeading">
    <w:name w:val="Change Log Heading"/>
    <w:rsid w:val="005A344E"/>
    <w:pPr>
      <w:jc w:val="center"/>
    </w:pPr>
    <w:rPr>
      <w:rFonts w:ascii="Times New Roman" w:hAnsi="Times New Roman"/>
      <w:b/>
      <w:bCs/>
      <w:sz w:val="24"/>
    </w:rPr>
  </w:style>
  <w:style w:type="paragraph" w:customStyle="1" w:styleId="Figure">
    <w:name w:val="Figure"/>
    <w:basedOn w:val="Normal"/>
    <w:rsid w:val="005A344E"/>
    <w:pPr>
      <w:jc w:val="center"/>
    </w:pPr>
  </w:style>
  <w:style w:type="paragraph" w:customStyle="1" w:styleId="Class-Figure">
    <w:name w:val="Class-Figure"/>
    <w:basedOn w:val="Figure"/>
    <w:rsid w:val="005A344E"/>
    <w:pPr>
      <w:spacing w:before="0"/>
      <w:jc w:val="right"/>
    </w:pPr>
    <w:rPr>
      <w:rFonts w:cs="Arial"/>
      <w:b/>
      <w:bCs/>
      <w:sz w:val="20"/>
    </w:rPr>
  </w:style>
  <w:style w:type="paragraph" w:customStyle="1" w:styleId="TableTitle">
    <w:name w:val="Table Title"/>
    <w:basedOn w:val="Normal"/>
    <w:next w:val="Normal"/>
    <w:rsid w:val="005A344E"/>
    <w:pPr>
      <w:keepNext/>
      <w:keepLines/>
      <w:spacing w:before="240" w:after="80"/>
      <w:jc w:val="center"/>
    </w:pPr>
    <w:rPr>
      <w:b/>
      <w:bCs/>
    </w:rPr>
  </w:style>
  <w:style w:type="paragraph" w:customStyle="1" w:styleId="Class-Table">
    <w:name w:val="Class-Table"/>
    <w:basedOn w:val="TableTitle"/>
    <w:rsid w:val="005A344E"/>
    <w:pPr>
      <w:spacing w:before="40" w:after="40"/>
      <w:jc w:val="left"/>
    </w:pPr>
    <w:rPr>
      <w:rFonts w:cs="Arial"/>
      <w:caps/>
      <w:color w:val="000000"/>
      <w:sz w:val="20"/>
    </w:rPr>
  </w:style>
  <w:style w:type="paragraph" w:customStyle="1" w:styleId="CLINHeading">
    <w:name w:val="CLIN Heading"/>
    <w:basedOn w:val="Normal"/>
    <w:autoRedefine/>
    <w:qFormat/>
    <w:rsid w:val="005A344E"/>
    <w:pPr>
      <w:ind w:left="1710" w:hanging="630"/>
    </w:pPr>
    <w:rPr>
      <w:rFonts w:cs="Arial"/>
      <w:b/>
      <w:szCs w:val="24"/>
    </w:rPr>
  </w:style>
  <w:style w:type="paragraph" w:customStyle="1" w:styleId="CLINText">
    <w:name w:val="CLIN Text"/>
    <w:basedOn w:val="Normal"/>
    <w:autoRedefine/>
    <w:qFormat/>
    <w:rsid w:val="005A344E"/>
    <w:pPr>
      <w:ind w:left="1800"/>
    </w:pPr>
    <w:rPr>
      <w:rFonts w:cs="Arial"/>
      <w:szCs w:val="24"/>
    </w:rPr>
  </w:style>
  <w:style w:type="paragraph" w:styleId="Closing">
    <w:name w:val="Closing"/>
    <w:basedOn w:val="Normal"/>
    <w:link w:val="ClosingChar"/>
    <w:rsid w:val="005A344E"/>
    <w:pPr>
      <w:ind w:left="4320"/>
    </w:pPr>
  </w:style>
  <w:style w:type="character" w:customStyle="1" w:styleId="ClosingChar">
    <w:name w:val="Closing Char"/>
    <w:basedOn w:val="DefaultParagraphFont"/>
    <w:link w:val="Closing"/>
    <w:rsid w:val="005A344E"/>
    <w:rPr>
      <w:rFonts w:ascii="Arial" w:hAnsi="Arial"/>
      <w:sz w:val="22"/>
    </w:rPr>
  </w:style>
  <w:style w:type="paragraph" w:customStyle="1" w:styleId="commands">
    <w:name w:val="commands"/>
    <w:basedOn w:val="Normal"/>
    <w:rsid w:val="005A344E"/>
    <w:pPr>
      <w:ind w:left="2880" w:hanging="2520"/>
    </w:pPr>
  </w:style>
  <w:style w:type="paragraph" w:customStyle="1" w:styleId="CoverSheet">
    <w:name w:val="Cover Sheet"/>
    <w:basedOn w:val="Normal"/>
    <w:autoRedefine/>
    <w:rsid w:val="005A344E"/>
    <w:pPr>
      <w:spacing w:before="20" w:after="20"/>
      <w:jc w:val="center"/>
    </w:pPr>
    <w:rPr>
      <w:rFonts w:cs="Arial"/>
      <w:b/>
      <w:bCs/>
      <w:sz w:val="18"/>
      <w:szCs w:val="18"/>
    </w:rPr>
  </w:style>
  <w:style w:type="paragraph" w:customStyle="1" w:styleId="CoverpageArialNarrow8ptBold">
    <w:name w:val="Coverpage Arial Narrow 8 pt Bold"/>
    <w:link w:val="CoverpageArialNarrow8ptBoldCharChar"/>
    <w:rsid w:val="005A344E"/>
    <w:pPr>
      <w:widowControl w:val="0"/>
    </w:pPr>
    <w:rPr>
      <w:rFonts w:ascii="Arial Narrow" w:hAnsi="Arial Narrow"/>
      <w:b/>
      <w:bCs/>
      <w:sz w:val="16"/>
      <w:szCs w:val="16"/>
    </w:rPr>
  </w:style>
  <w:style w:type="character" w:customStyle="1" w:styleId="CoverpageArialNarrow8ptBoldCharChar">
    <w:name w:val="Coverpage Arial Narrow 8 pt Bold Char Char"/>
    <w:link w:val="CoverpageArialNarrow8ptBold"/>
    <w:locked/>
    <w:rsid w:val="005A344E"/>
    <w:rPr>
      <w:rFonts w:ascii="Arial Narrow" w:hAnsi="Arial Narrow"/>
      <w:b/>
      <w:bCs/>
      <w:sz w:val="16"/>
      <w:szCs w:val="16"/>
    </w:rPr>
  </w:style>
  <w:style w:type="paragraph" w:customStyle="1" w:styleId="DACcode">
    <w:name w:val="DAC_code"/>
    <w:basedOn w:val="Normal"/>
    <w:rsid w:val="005A344E"/>
    <w:pPr>
      <w:spacing w:before="0"/>
      <w:ind w:left="720"/>
    </w:pPr>
    <w:rPr>
      <w:rFonts w:ascii="Courier New" w:hAnsi="Courier New" w:cs="Courier New"/>
      <w:sz w:val="20"/>
    </w:rPr>
  </w:style>
  <w:style w:type="paragraph" w:styleId="Date">
    <w:name w:val="Date"/>
    <w:basedOn w:val="Normal"/>
    <w:next w:val="Normal"/>
    <w:link w:val="DateChar"/>
    <w:rsid w:val="005A344E"/>
  </w:style>
  <w:style w:type="character" w:customStyle="1" w:styleId="DateChar">
    <w:name w:val="Date Char"/>
    <w:basedOn w:val="DefaultParagraphFont"/>
    <w:link w:val="Date"/>
    <w:rsid w:val="005A344E"/>
    <w:rPr>
      <w:rFonts w:ascii="Arial" w:hAnsi="Arial"/>
      <w:sz w:val="22"/>
    </w:rPr>
  </w:style>
  <w:style w:type="paragraph" w:customStyle="1" w:styleId="doctitle">
    <w:name w:val="doc title"/>
    <w:basedOn w:val="Normal"/>
    <w:rsid w:val="005A344E"/>
    <w:pPr>
      <w:spacing w:before="240" w:line="480" w:lineRule="atLeast"/>
      <w:jc w:val="center"/>
    </w:pPr>
    <w:rPr>
      <w:rFonts w:cs="Arial"/>
      <w:b/>
      <w:noProof/>
    </w:rPr>
  </w:style>
  <w:style w:type="paragraph" w:styleId="DocumentMap">
    <w:name w:val="Document Map"/>
    <w:basedOn w:val="Normal"/>
    <w:link w:val="DocumentMapChar"/>
    <w:rsid w:val="005A344E"/>
    <w:pPr>
      <w:shd w:val="clear" w:color="auto" w:fill="000080"/>
    </w:pPr>
    <w:rPr>
      <w:rFonts w:ascii="Tahoma" w:hAnsi="Tahoma" w:cs="Tahoma"/>
      <w:sz w:val="20"/>
    </w:rPr>
  </w:style>
  <w:style w:type="character" w:customStyle="1" w:styleId="DocumentMapChar">
    <w:name w:val="Document Map Char"/>
    <w:basedOn w:val="DefaultParagraphFont"/>
    <w:link w:val="DocumentMap"/>
    <w:rsid w:val="005A344E"/>
    <w:rPr>
      <w:rFonts w:ascii="Tahoma" w:hAnsi="Tahoma" w:cs="Tahoma"/>
      <w:shd w:val="clear" w:color="auto" w:fill="000080"/>
    </w:rPr>
  </w:style>
  <w:style w:type="paragraph" w:styleId="E-mailSignature">
    <w:name w:val="E-mail Signature"/>
    <w:basedOn w:val="Normal"/>
    <w:link w:val="E-mailSignatureChar"/>
    <w:rsid w:val="005A344E"/>
  </w:style>
  <w:style w:type="character" w:customStyle="1" w:styleId="E-mailSignatureChar">
    <w:name w:val="E-mail Signature Char"/>
    <w:basedOn w:val="DefaultParagraphFont"/>
    <w:link w:val="E-mailSignature"/>
    <w:rsid w:val="005A344E"/>
    <w:rPr>
      <w:rFonts w:ascii="Arial" w:hAnsi="Arial"/>
      <w:sz w:val="22"/>
    </w:rPr>
  </w:style>
  <w:style w:type="paragraph" w:styleId="EndnoteText">
    <w:name w:val="endnote text"/>
    <w:basedOn w:val="Normal"/>
    <w:link w:val="EndnoteTextChar"/>
    <w:rsid w:val="005A344E"/>
    <w:pPr>
      <w:overflowPunct w:val="0"/>
      <w:autoSpaceDE w:val="0"/>
      <w:autoSpaceDN w:val="0"/>
      <w:adjustRightInd w:val="0"/>
      <w:spacing w:before="0"/>
      <w:textAlignment w:val="baseline"/>
    </w:pPr>
    <w:rPr>
      <w:rFonts w:ascii="Times New Roman" w:hAnsi="Times New Roman"/>
      <w:sz w:val="20"/>
    </w:rPr>
  </w:style>
  <w:style w:type="character" w:customStyle="1" w:styleId="EndnoteTextChar">
    <w:name w:val="Endnote Text Char"/>
    <w:basedOn w:val="DefaultParagraphFont"/>
    <w:link w:val="EndnoteText"/>
    <w:rsid w:val="005A344E"/>
    <w:rPr>
      <w:rFonts w:ascii="Times New Roman" w:hAnsi="Times New Roman"/>
    </w:rPr>
  </w:style>
  <w:style w:type="paragraph" w:styleId="EnvelopeAddress">
    <w:name w:val="envelope address"/>
    <w:basedOn w:val="Normal"/>
    <w:rsid w:val="005A344E"/>
    <w:pPr>
      <w:framePr w:w="7920" w:h="1980" w:hRule="exact" w:hSpace="180" w:wrap="auto" w:hAnchor="page" w:xAlign="center" w:yAlign="bottom"/>
      <w:ind w:left="2880"/>
    </w:pPr>
    <w:rPr>
      <w:rFonts w:cs="Arial"/>
      <w:szCs w:val="24"/>
    </w:rPr>
  </w:style>
  <w:style w:type="paragraph" w:styleId="EnvelopeReturn">
    <w:name w:val="envelope return"/>
    <w:basedOn w:val="Normal"/>
    <w:rsid w:val="005A344E"/>
    <w:rPr>
      <w:rFonts w:cs="Arial"/>
      <w:sz w:val="20"/>
    </w:rPr>
  </w:style>
  <w:style w:type="paragraph" w:customStyle="1" w:styleId="FigureTitle">
    <w:name w:val="Figure Title"/>
    <w:basedOn w:val="Normal"/>
    <w:next w:val="Normal"/>
    <w:rsid w:val="005A344E"/>
    <w:pPr>
      <w:spacing w:before="80" w:after="240"/>
      <w:jc w:val="center"/>
    </w:pPr>
    <w:rPr>
      <w:b/>
      <w:bCs/>
    </w:rPr>
  </w:style>
  <w:style w:type="character" w:customStyle="1" w:styleId="FooterChar">
    <w:name w:val="Footer Char"/>
    <w:aliases w:val="ft Char"/>
    <w:link w:val="Footer"/>
    <w:uiPriority w:val="99"/>
    <w:locked/>
    <w:rsid w:val="005A344E"/>
    <w:rPr>
      <w:rFonts w:ascii="Arial Narrow" w:hAnsi="Arial Narrow" w:cs="Arial"/>
    </w:rPr>
  </w:style>
  <w:style w:type="paragraph" w:customStyle="1" w:styleId="FYI">
    <w:name w:val="FYI"/>
    <w:basedOn w:val="Normal"/>
    <w:rsid w:val="005A344E"/>
    <w:pPr>
      <w:ind w:left="1440" w:right="720"/>
    </w:pPr>
    <w:rPr>
      <w:i/>
      <w:iCs/>
      <w:noProof/>
    </w:rPr>
  </w:style>
  <w:style w:type="character" w:customStyle="1" w:styleId="Heading2Char">
    <w:name w:val="Heading 2 Char"/>
    <w:link w:val="Heading2"/>
    <w:uiPriority w:val="9"/>
    <w:rsid w:val="005A344E"/>
    <w:rPr>
      <w:rFonts w:ascii="Arial" w:hAnsi="Arial"/>
      <w:b/>
      <w:sz w:val="22"/>
    </w:rPr>
  </w:style>
  <w:style w:type="character" w:customStyle="1" w:styleId="Heading3Char">
    <w:name w:val="Heading 3 Char"/>
    <w:link w:val="Heading3"/>
    <w:uiPriority w:val="9"/>
    <w:rsid w:val="005A344E"/>
    <w:rPr>
      <w:rFonts w:ascii="Arial" w:eastAsia="Arial Unicode MS" w:hAnsi="Arial"/>
      <w:b/>
      <w:sz w:val="22"/>
    </w:rPr>
  </w:style>
  <w:style w:type="character" w:customStyle="1" w:styleId="Heading4Char">
    <w:name w:val="Heading 4 Char"/>
    <w:link w:val="Heading4"/>
    <w:uiPriority w:val="9"/>
    <w:rsid w:val="005A344E"/>
    <w:rPr>
      <w:rFonts w:ascii="Arial" w:eastAsia="Arial Unicode MS" w:hAnsi="Arial"/>
      <w:b/>
      <w:sz w:val="22"/>
    </w:rPr>
  </w:style>
  <w:style w:type="character" w:customStyle="1" w:styleId="Heading5Char">
    <w:name w:val="Heading 5 Char"/>
    <w:link w:val="Heading5"/>
    <w:uiPriority w:val="9"/>
    <w:rsid w:val="005A344E"/>
    <w:rPr>
      <w:rFonts w:ascii="Arial" w:eastAsia="Arial Unicode MS" w:hAnsi="Arial"/>
      <w:b/>
      <w:sz w:val="22"/>
    </w:rPr>
  </w:style>
  <w:style w:type="character" w:customStyle="1" w:styleId="Heading6Char">
    <w:name w:val="Heading 6 Char"/>
    <w:link w:val="Heading6"/>
    <w:rsid w:val="005A344E"/>
    <w:rPr>
      <w:rFonts w:ascii="Arial" w:eastAsia="Arial Unicode MS" w:hAnsi="Arial"/>
      <w:b/>
      <w:sz w:val="22"/>
    </w:rPr>
  </w:style>
  <w:style w:type="character" w:customStyle="1" w:styleId="Heading7Char">
    <w:name w:val="Heading 7 Char"/>
    <w:link w:val="Heading7"/>
    <w:rsid w:val="005A344E"/>
    <w:rPr>
      <w:rFonts w:ascii="Arial" w:eastAsia="Arial Unicode MS" w:hAnsi="Arial"/>
      <w:b/>
      <w:sz w:val="22"/>
    </w:rPr>
  </w:style>
  <w:style w:type="character" w:customStyle="1" w:styleId="Heading8Char">
    <w:name w:val="Heading 8 Char"/>
    <w:link w:val="Heading8"/>
    <w:rsid w:val="005A344E"/>
    <w:rPr>
      <w:rFonts w:ascii="Arial" w:eastAsia="Arial Unicode MS" w:hAnsi="Arial"/>
      <w:b/>
      <w:sz w:val="22"/>
    </w:rPr>
  </w:style>
  <w:style w:type="character" w:customStyle="1" w:styleId="Heading9Char">
    <w:name w:val="Heading 9 Char"/>
    <w:link w:val="Heading9"/>
    <w:rsid w:val="005A344E"/>
    <w:rPr>
      <w:rFonts w:ascii="Helvetica" w:eastAsia="Arial Unicode MS" w:hAnsi="Helvetica"/>
      <w:b/>
      <w:sz w:val="22"/>
    </w:rPr>
  </w:style>
  <w:style w:type="paragraph" w:styleId="HTMLAddress">
    <w:name w:val="HTML Address"/>
    <w:basedOn w:val="Normal"/>
    <w:link w:val="HTMLAddressChar"/>
    <w:rsid w:val="005A344E"/>
    <w:rPr>
      <w:i/>
      <w:iCs/>
    </w:rPr>
  </w:style>
  <w:style w:type="character" w:customStyle="1" w:styleId="HTMLAddressChar">
    <w:name w:val="HTML Address Char"/>
    <w:basedOn w:val="DefaultParagraphFont"/>
    <w:link w:val="HTMLAddress"/>
    <w:rsid w:val="005A344E"/>
    <w:rPr>
      <w:rFonts w:ascii="Arial" w:hAnsi="Arial"/>
      <w:i/>
      <w:iCs/>
      <w:sz w:val="22"/>
    </w:rPr>
  </w:style>
  <w:style w:type="paragraph" w:styleId="HTMLPreformatted">
    <w:name w:val="HTML Preformatted"/>
    <w:basedOn w:val="Normal"/>
    <w:link w:val="HTMLPreformattedChar"/>
    <w:rsid w:val="005A344E"/>
    <w:rPr>
      <w:rFonts w:ascii="Courier New" w:hAnsi="Courier New" w:cs="Courier New"/>
      <w:sz w:val="20"/>
    </w:rPr>
  </w:style>
  <w:style w:type="character" w:customStyle="1" w:styleId="HTMLPreformattedChar">
    <w:name w:val="HTML Preformatted Char"/>
    <w:basedOn w:val="DefaultParagraphFont"/>
    <w:link w:val="HTMLPreformatted"/>
    <w:rsid w:val="005A344E"/>
    <w:rPr>
      <w:rFonts w:ascii="Courier New" w:hAnsi="Courier New" w:cs="Courier New"/>
    </w:rPr>
  </w:style>
  <w:style w:type="character" w:styleId="HTMLTypewriter">
    <w:name w:val="HTML Typewriter"/>
    <w:rsid w:val="005A344E"/>
    <w:rPr>
      <w:rFonts w:ascii="Courier New" w:eastAsia="Courier New" w:hAnsi="Courier New" w:cs="Courier New"/>
      <w:sz w:val="20"/>
      <w:szCs w:val="20"/>
    </w:rPr>
  </w:style>
  <w:style w:type="paragraph" w:styleId="Index1">
    <w:name w:val="index 1"/>
    <w:basedOn w:val="Normal"/>
    <w:next w:val="Normal"/>
    <w:autoRedefine/>
    <w:rsid w:val="005A344E"/>
    <w:pPr>
      <w:ind w:left="240" w:hanging="240"/>
    </w:pPr>
  </w:style>
  <w:style w:type="paragraph" w:styleId="Index2">
    <w:name w:val="index 2"/>
    <w:basedOn w:val="Normal"/>
    <w:next w:val="Normal"/>
    <w:autoRedefine/>
    <w:rsid w:val="005A344E"/>
    <w:pPr>
      <w:ind w:left="480" w:hanging="240"/>
    </w:pPr>
  </w:style>
  <w:style w:type="paragraph" w:styleId="Index3">
    <w:name w:val="index 3"/>
    <w:basedOn w:val="Normal"/>
    <w:next w:val="Normal"/>
    <w:autoRedefine/>
    <w:rsid w:val="005A344E"/>
    <w:pPr>
      <w:ind w:left="720" w:hanging="240"/>
    </w:pPr>
  </w:style>
  <w:style w:type="paragraph" w:styleId="Index4">
    <w:name w:val="index 4"/>
    <w:basedOn w:val="Normal"/>
    <w:next w:val="Normal"/>
    <w:autoRedefine/>
    <w:rsid w:val="005A344E"/>
    <w:pPr>
      <w:ind w:left="960" w:hanging="240"/>
    </w:pPr>
  </w:style>
  <w:style w:type="paragraph" w:styleId="Index5">
    <w:name w:val="index 5"/>
    <w:basedOn w:val="Normal"/>
    <w:next w:val="Normal"/>
    <w:autoRedefine/>
    <w:rsid w:val="005A344E"/>
    <w:pPr>
      <w:ind w:left="1200" w:hanging="240"/>
    </w:pPr>
  </w:style>
  <w:style w:type="paragraph" w:styleId="Index6">
    <w:name w:val="index 6"/>
    <w:basedOn w:val="Normal"/>
    <w:next w:val="Normal"/>
    <w:autoRedefine/>
    <w:rsid w:val="005A344E"/>
    <w:pPr>
      <w:ind w:left="1440" w:hanging="240"/>
    </w:pPr>
  </w:style>
  <w:style w:type="paragraph" w:styleId="Index7">
    <w:name w:val="index 7"/>
    <w:basedOn w:val="Normal"/>
    <w:next w:val="Normal"/>
    <w:autoRedefine/>
    <w:rsid w:val="005A344E"/>
    <w:pPr>
      <w:ind w:left="1680" w:hanging="240"/>
    </w:pPr>
  </w:style>
  <w:style w:type="paragraph" w:styleId="Index8">
    <w:name w:val="index 8"/>
    <w:basedOn w:val="Normal"/>
    <w:next w:val="Normal"/>
    <w:autoRedefine/>
    <w:rsid w:val="005A344E"/>
    <w:pPr>
      <w:ind w:left="1920" w:hanging="240"/>
    </w:pPr>
  </w:style>
  <w:style w:type="paragraph" w:styleId="Index9">
    <w:name w:val="index 9"/>
    <w:basedOn w:val="Normal"/>
    <w:next w:val="Normal"/>
    <w:autoRedefine/>
    <w:rsid w:val="005A344E"/>
    <w:pPr>
      <w:ind w:left="2160" w:hanging="240"/>
    </w:pPr>
  </w:style>
  <w:style w:type="paragraph" w:styleId="IndexHeading">
    <w:name w:val="index heading"/>
    <w:basedOn w:val="Normal"/>
    <w:next w:val="Index1"/>
    <w:rsid w:val="005A344E"/>
    <w:rPr>
      <w:rFonts w:cs="Arial"/>
      <w:b/>
      <w:bCs/>
    </w:rPr>
  </w:style>
  <w:style w:type="paragraph" w:customStyle="1" w:styleId="INFOTITLE">
    <w:name w:val="INFO TITLE"/>
    <w:basedOn w:val="Normal"/>
    <w:qFormat/>
    <w:rsid w:val="005A344E"/>
    <w:pPr>
      <w:spacing w:before="60" w:after="60"/>
      <w:jc w:val="center"/>
    </w:pPr>
    <w:rPr>
      <w:rFonts w:cs="Arial"/>
      <w:b/>
      <w:sz w:val="20"/>
    </w:rPr>
  </w:style>
  <w:style w:type="paragraph" w:styleId="IntenseQuote">
    <w:name w:val="Intense Quote"/>
    <w:basedOn w:val="Normal"/>
    <w:next w:val="Normal"/>
    <w:link w:val="IntenseQuoteChar"/>
    <w:uiPriority w:val="30"/>
    <w:qFormat/>
    <w:rsid w:val="005A344E"/>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5A344E"/>
    <w:rPr>
      <w:rFonts w:ascii="Arial" w:hAnsi="Arial"/>
      <w:b/>
      <w:bCs/>
      <w:i/>
      <w:iCs/>
      <w:color w:val="4F81BD"/>
      <w:sz w:val="22"/>
    </w:rPr>
  </w:style>
  <w:style w:type="paragraph" w:styleId="List">
    <w:name w:val="List"/>
    <w:basedOn w:val="Normal"/>
    <w:rsid w:val="005A344E"/>
    <w:pPr>
      <w:ind w:left="360" w:hanging="360"/>
    </w:pPr>
  </w:style>
  <w:style w:type="paragraph" w:styleId="List2">
    <w:name w:val="List 2"/>
    <w:basedOn w:val="Normal"/>
    <w:rsid w:val="005A344E"/>
    <w:pPr>
      <w:ind w:left="720" w:hanging="360"/>
    </w:pPr>
  </w:style>
  <w:style w:type="paragraph" w:styleId="List3">
    <w:name w:val="List 3"/>
    <w:basedOn w:val="Normal"/>
    <w:rsid w:val="005A344E"/>
    <w:pPr>
      <w:ind w:left="1080" w:hanging="360"/>
    </w:pPr>
  </w:style>
  <w:style w:type="paragraph" w:styleId="List4">
    <w:name w:val="List 4"/>
    <w:basedOn w:val="Normal"/>
    <w:rsid w:val="005A344E"/>
    <w:pPr>
      <w:ind w:left="1440" w:hanging="360"/>
    </w:pPr>
  </w:style>
  <w:style w:type="paragraph" w:styleId="List5">
    <w:name w:val="List 5"/>
    <w:basedOn w:val="Normal"/>
    <w:rsid w:val="005A344E"/>
    <w:pPr>
      <w:ind w:left="1800" w:hanging="360"/>
    </w:pPr>
  </w:style>
  <w:style w:type="paragraph" w:styleId="ListBullet">
    <w:name w:val="List Bullet"/>
    <w:basedOn w:val="Normal"/>
    <w:rsid w:val="005A344E"/>
    <w:pPr>
      <w:numPr>
        <w:numId w:val="9"/>
      </w:numPr>
    </w:pPr>
  </w:style>
  <w:style w:type="paragraph" w:styleId="ListBullet2">
    <w:name w:val="List Bullet 2"/>
    <w:basedOn w:val="Normal"/>
    <w:rsid w:val="005A344E"/>
    <w:pPr>
      <w:numPr>
        <w:numId w:val="10"/>
      </w:numPr>
    </w:pPr>
  </w:style>
  <w:style w:type="paragraph" w:styleId="ListBullet3">
    <w:name w:val="List Bullet 3"/>
    <w:basedOn w:val="Normal"/>
    <w:rsid w:val="005A344E"/>
    <w:pPr>
      <w:numPr>
        <w:numId w:val="11"/>
      </w:numPr>
    </w:pPr>
  </w:style>
  <w:style w:type="paragraph" w:styleId="ListBullet4">
    <w:name w:val="List Bullet 4"/>
    <w:basedOn w:val="Normal"/>
    <w:rsid w:val="005A344E"/>
    <w:pPr>
      <w:numPr>
        <w:numId w:val="12"/>
      </w:numPr>
    </w:pPr>
  </w:style>
  <w:style w:type="paragraph" w:styleId="ListBullet5">
    <w:name w:val="List Bullet 5"/>
    <w:basedOn w:val="Normal"/>
    <w:rsid w:val="005A344E"/>
    <w:pPr>
      <w:numPr>
        <w:numId w:val="13"/>
      </w:numPr>
    </w:pPr>
  </w:style>
  <w:style w:type="paragraph" w:styleId="ListContinue">
    <w:name w:val="List Continue"/>
    <w:basedOn w:val="Normal"/>
    <w:rsid w:val="005A344E"/>
    <w:pPr>
      <w:spacing w:after="120"/>
      <w:ind w:left="360"/>
    </w:pPr>
  </w:style>
  <w:style w:type="paragraph" w:styleId="ListContinue2">
    <w:name w:val="List Continue 2"/>
    <w:basedOn w:val="Normal"/>
    <w:rsid w:val="005A344E"/>
    <w:pPr>
      <w:spacing w:after="120"/>
      <w:ind w:left="720"/>
    </w:pPr>
  </w:style>
  <w:style w:type="paragraph" w:styleId="ListContinue3">
    <w:name w:val="List Continue 3"/>
    <w:basedOn w:val="Normal"/>
    <w:rsid w:val="005A344E"/>
    <w:pPr>
      <w:spacing w:after="120"/>
      <w:ind w:left="1080"/>
    </w:pPr>
  </w:style>
  <w:style w:type="paragraph" w:styleId="ListContinue4">
    <w:name w:val="List Continue 4"/>
    <w:basedOn w:val="Normal"/>
    <w:rsid w:val="005A344E"/>
    <w:pPr>
      <w:spacing w:after="120"/>
      <w:ind w:left="1440"/>
    </w:pPr>
  </w:style>
  <w:style w:type="paragraph" w:styleId="ListContinue5">
    <w:name w:val="List Continue 5"/>
    <w:basedOn w:val="Normal"/>
    <w:rsid w:val="005A344E"/>
    <w:pPr>
      <w:spacing w:after="120"/>
      <w:ind w:left="1800"/>
    </w:pPr>
  </w:style>
  <w:style w:type="paragraph" w:customStyle="1" w:styleId="listintro">
    <w:name w:val="list intro"/>
    <w:basedOn w:val="Normal"/>
    <w:next w:val="Normal"/>
    <w:rsid w:val="005A344E"/>
    <w:pPr>
      <w:keepNext/>
      <w:tabs>
        <w:tab w:val="left" w:pos="720"/>
      </w:tabs>
      <w:spacing w:before="0" w:after="120" w:line="280" w:lineRule="atLeast"/>
      <w:jc w:val="both"/>
    </w:pPr>
  </w:style>
  <w:style w:type="paragraph" w:styleId="ListNumber">
    <w:name w:val="List Number"/>
    <w:basedOn w:val="Normal"/>
    <w:rsid w:val="005A344E"/>
    <w:pPr>
      <w:numPr>
        <w:numId w:val="14"/>
      </w:numPr>
    </w:pPr>
  </w:style>
  <w:style w:type="paragraph" w:styleId="ListNumber2">
    <w:name w:val="List Number 2"/>
    <w:basedOn w:val="Normal"/>
    <w:rsid w:val="005A344E"/>
    <w:pPr>
      <w:numPr>
        <w:numId w:val="15"/>
      </w:numPr>
    </w:pPr>
  </w:style>
  <w:style w:type="paragraph" w:styleId="ListNumber3">
    <w:name w:val="List Number 3"/>
    <w:basedOn w:val="Normal"/>
    <w:rsid w:val="005A344E"/>
    <w:pPr>
      <w:numPr>
        <w:numId w:val="16"/>
      </w:numPr>
    </w:pPr>
  </w:style>
  <w:style w:type="paragraph" w:styleId="ListNumber4">
    <w:name w:val="List Number 4"/>
    <w:basedOn w:val="Normal"/>
    <w:rsid w:val="005A344E"/>
    <w:pPr>
      <w:numPr>
        <w:numId w:val="17"/>
      </w:numPr>
    </w:pPr>
  </w:style>
  <w:style w:type="paragraph" w:styleId="ListNumber5">
    <w:name w:val="List Number 5"/>
    <w:basedOn w:val="Normal"/>
    <w:rsid w:val="005A344E"/>
    <w:pPr>
      <w:numPr>
        <w:numId w:val="18"/>
      </w:numPr>
    </w:pPr>
  </w:style>
  <w:style w:type="paragraph" w:customStyle="1" w:styleId="a">
    <w:next w:val="MacroText"/>
    <w:rsid w:val="005A344E"/>
    <w:pPr>
      <w:keepLines/>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paragraph" w:styleId="MacroText">
    <w:name w:val="macro"/>
    <w:link w:val="MacroTextChar"/>
    <w:rsid w:val="005A344E"/>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rPr>
  </w:style>
  <w:style w:type="character" w:customStyle="1" w:styleId="MacroTextChar">
    <w:name w:val="Macro Text Char"/>
    <w:basedOn w:val="DefaultParagraphFont"/>
    <w:link w:val="MacroText"/>
    <w:rsid w:val="005A344E"/>
    <w:rPr>
      <w:rFonts w:ascii="Consolas" w:hAnsi="Consolas"/>
    </w:rPr>
  </w:style>
  <w:style w:type="paragraph" w:styleId="MessageHeader">
    <w:name w:val="Message Header"/>
    <w:basedOn w:val="Normal"/>
    <w:link w:val="MessageHeaderChar"/>
    <w:rsid w:val="005A344E"/>
    <w:pPr>
      <w:pBdr>
        <w:top w:val="single" w:sz="6" w:space="1" w:color="auto"/>
        <w:left w:val="single" w:sz="6" w:space="1" w:color="auto"/>
        <w:bottom w:val="single" w:sz="6" w:space="1" w:color="auto"/>
        <w:right w:val="single" w:sz="6" w:space="1" w:color="auto"/>
      </w:pBdr>
      <w:shd w:val="pct20" w:color="auto" w:fill="auto"/>
      <w:ind w:left="1080" w:hanging="1080"/>
    </w:pPr>
    <w:rPr>
      <w:rFonts w:cs="Arial"/>
      <w:szCs w:val="24"/>
    </w:rPr>
  </w:style>
  <w:style w:type="character" w:customStyle="1" w:styleId="MessageHeaderChar">
    <w:name w:val="Message Header Char"/>
    <w:basedOn w:val="DefaultParagraphFont"/>
    <w:link w:val="MessageHeader"/>
    <w:rsid w:val="005A344E"/>
    <w:rPr>
      <w:rFonts w:ascii="Arial" w:hAnsi="Arial" w:cs="Arial"/>
      <w:sz w:val="22"/>
      <w:szCs w:val="24"/>
      <w:shd w:val="pct20" w:color="auto" w:fill="auto"/>
    </w:rPr>
  </w:style>
  <w:style w:type="paragraph" w:styleId="NoSpacing">
    <w:name w:val="No Spacing"/>
    <w:uiPriority w:val="1"/>
    <w:qFormat/>
    <w:rsid w:val="005A344E"/>
    <w:pPr>
      <w:keepLines/>
    </w:pPr>
    <w:rPr>
      <w:rFonts w:ascii="Times" w:hAnsi="Times"/>
      <w:sz w:val="24"/>
    </w:rPr>
  </w:style>
  <w:style w:type="paragraph" w:styleId="NormalWeb">
    <w:name w:val="Normal (Web)"/>
    <w:basedOn w:val="Normal"/>
    <w:rsid w:val="005A344E"/>
    <w:rPr>
      <w:rFonts w:ascii="Times New Roman" w:hAnsi="Times New Roman"/>
      <w:szCs w:val="24"/>
    </w:rPr>
  </w:style>
  <w:style w:type="paragraph" w:styleId="NormalIndent">
    <w:name w:val="Normal Indent"/>
    <w:basedOn w:val="Normal"/>
    <w:rsid w:val="005A344E"/>
    <w:pPr>
      <w:ind w:left="720"/>
    </w:pPr>
  </w:style>
  <w:style w:type="paragraph" w:styleId="NoteHeading">
    <w:name w:val="Note Heading"/>
    <w:basedOn w:val="Normal"/>
    <w:next w:val="Normal"/>
    <w:link w:val="NoteHeadingChar"/>
    <w:rsid w:val="005A344E"/>
  </w:style>
  <w:style w:type="character" w:customStyle="1" w:styleId="NoteHeadingChar">
    <w:name w:val="Note Heading Char"/>
    <w:basedOn w:val="DefaultParagraphFont"/>
    <w:link w:val="NoteHeading"/>
    <w:rsid w:val="005A344E"/>
    <w:rPr>
      <w:rFonts w:ascii="Arial" w:hAnsi="Arial"/>
      <w:sz w:val="22"/>
    </w:rPr>
  </w:style>
  <w:style w:type="character" w:styleId="PageNumber">
    <w:name w:val="page number"/>
    <w:basedOn w:val="DefaultParagraphFont"/>
    <w:rsid w:val="005A344E"/>
  </w:style>
  <w:style w:type="character" w:styleId="PlaceholderText">
    <w:name w:val="Placeholder Text"/>
    <w:uiPriority w:val="99"/>
    <w:semiHidden/>
    <w:rsid w:val="005A344E"/>
    <w:rPr>
      <w:color w:val="808080"/>
    </w:rPr>
  </w:style>
  <w:style w:type="paragraph" w:styleId="PlainText">
    <w:name w:val="Plain Text"/>
    <w:basedOn w:val="Normal"/>
    <w:link w:val="PlainTextChar"/>
    <w:rsid w:val="005A344E"/>
    <w:rPr>
      <w:rFonts w:ascii="Courier New" w:hAnsi="Courier New" w:cs="Courier New"/>
      <w:sz w:val="20"/>
    </w:rPr>
  </w:style>
  <w:style w:type="character" w:customStyle="1" w:styleId="PlainTextChar">
    <w:name w:val="Plain Text Char"/>
    <w:basedOn w:val="DefaultParagraphFont"/>
    <w:link w:val="PlainText"/>
    <w:rsid w:val="005A344E"/>
    <w:rPr>
      <w:rFonts w:ascii="Courier New" w:hAnsi="Courier New" w:cs="Courier New"/>
    </w:rPr>
  </w:style>
  <w:style w:type="paragraph" w:customStyle="1" w:styleId="PRMMissionSys">
    <w:name w:val="PRM Mission Sys"/>
    <w:basedOn w:val="Normal"/>
    <w:rsid w:val="005A344E"/>
    <w:rPr>
      <w:rFonts w:cs="Arial"/>
    </w:rPr>
  </w:style>
  <w:style w:type="paragraph" w:customStyle="1" w:styleId="PRMNote">
    <w:name w:val="PRM Note"/>
    <w:basedOn w:val="Normal"/>
    <w:rsid w:val="005A344E"/>
    <w:rPr>
      <w:rFonts w:ascii="Times New Roman" w:hAnsi="Times New Roman"/>
      <w:i/>
      <w:iCs/>
      <w:sz w:val="20"/>
    </w:rPr>
  </w:style>
  <w:style w:type="paragraph" w:customStyle="1" w:styleId="PRMPolicyManual">
    <w:name w:val="PRM Policy Manual"/>
    <w:basedOn w:val="Normal"/>
    <w:rsid w:val="005A344E"/>
    <w:rPr>
      <w:rFonts w:cs="Arial"/>
      <w:b/>
      <w:sz w:val="26"/>
      <w:szCs w:val="26"/>
    </w:rPr>
  </w:style>
  <w:style w:type="paragraph" w:customStyle="1" w:styleId="PRMRev">
    <w:name w:val="PRM Rev"/>
    <w:basedOn w:val="Normal"/>
    <w:rsid w:val="005A344E"/>
    <w:pPr>
      <w:ind w:left="960" w:hanging="960"/>
    </w:pPr>
    <w:rPr>
      <w:rFonts w:cs="Arial"/>
      <w:sz w:val="20"/>
    </w:rPr>
  </w:style>
  <w:style w:type="paragraph" w:customStyle="1" w:styleId="PRMTitle">
    <w:name w:val="PRM Title"/>
    <w:basedOn w:val="Normal"/>
    <w:rsid w:val="005A344E"/>
    <w:pPr>
      <w:ind w:left="720" w:hanging="720"/>
    </w:pPr>
    <w:rPr>
      <w:rFonts w:cs="Arial"/>
      <w:b/>
      <w:szCs w:val="22"/>
    </w:rPr>
  </w:style>
  <w:style w:type="paragraph" w:styleId="Quote">
    <w:name w:val="Quote"/>
    <w:basedOn w:val="Normal"/>
    <w:next w:val="Normal"/>
    <w:link w:val="QuoteChar"/>
    <w:uiPriority w:val="29"/>
    <w:qFormat/>
    <w:rsid w:val="005A344E"/>
    <w:rPr>
      <w:i/>
      <w:iCs/>
      <w:color w:val="000000"/>
    </w:rPr>
  </w:style>
  <w:style w:type="character" w:customStyle="1" w:styleId="QuoteChar">
    <w:name w:val="Quote Char"/>
    <w:link w:val="Quote"/>
    <w:uiPriority w:val="29"/>
    <w:rsid w:val="005A344E"/>
    <w:rPr>
      <w:rFonts w:ascii="Arial" w:hAnsi="Arial"/>
      <w:i/>
      <w:iCs/>
      <w:color w:val="000000"/>
      <w:sz w:val="22"/>
    </w:rPr>
  </w:style>
  <w:style w:type="paragraph" w:customStyle="1" w:styleId="reqt-info">
    <w:name w:val="reqt-info"/>
    <w:basedOn w:val="Normal"/>
    <w:next w:val="Normal"/>
    <w:rsid w:val="005A344E"/>
    <w:pPr>
      <w:ind w:left="720"/>
    </w:pPr>
    <w:rPr>
      <w:bCs/>
      <w:i/>
    </w:rPr>
  </w:style>
  <w:style w:type="paragraph" w:customStyle="1" w:styleId="reqt-text">
    <w:name w:val="reqt-text"/>
    <w:basedOn w:val="Normal"/>
    <w:next w:val="Normal"/>
    <w:autoRedefine/>
    <w:rsid w:val="005A344E"/>
    <w:pPr>
      <w:spacing w:before="40"/>
    </w:pPr>
  </w:style>
  <w:style w:type="paragraph" w:customStyle="1" w:styleId="reqt-title">
    <w:name w:val="reqt-title"/>
    <w:basedOn w:val="reqt-text"/>
    <w:next w:val="reqt-text"/>
    <w:autoRedefine/>
    <w:rsid w:val="005A344E"/>
    <w:pPr>
      <w:keepNext/>
      <w:spacing w:before="160"/>
      <w:ind w:left="360" w:hanging="360"/>
    </w:pPr>
    <w:rPr>
      <w:b/>
      <w:sz w:val="20"/>
    </w:rPr>
  </w:style>
  <w:style w:type="paragraph" w:customStyle="1" w:styleId="RequirementNumber">
    <w:name w:val="Requirement Number"/>
    <w:basedOn w:val="reqt-title"/>
    <w:rsid w:val="005A344E"/>
    <w:pPr>
      <w:numPr>
        <w:numId w:val="19"/>
      </w:numPr>
    </w:pPr>
  </w:style>
  <w:style w:type="character" w:customStyle="1" w:styleId="tablebodyChar">
    <w:name w:val="table body Char"/>
    <w:aliases w:val="tb Char"/>
    <w:link w:val="tablebody"/>
    <w:rsid w:val="005A344E"/>
    <w:rPr>
      <w:rFonts w:ascii="Arial" w:hAnsi="Arial"/>
    </w:rPr>
  </w:style>
  <w:style w:type="paragraph" w:customStyle="1" w:styleId="RVTMBody">
    <w:name w:val="RVTM Body"/>
    <w:basedOn w:val="tablebody"/>
    <w:link w:val="RVTMBodyChar"/>
    <w:qFormat/>
    <w:rsid w:val="005A344E"/>
    <w:pPr>
      <w:keepNext w:val="0"/>
      <w:jc w:val="center"/>
    </w:pPr>
    <w:rPr>
      <w:rFonts w:ascii="Arial Narrow" w:hAnsi="Arial Narrow"/>
      <w:szCs w:val="22"/>
    </w:rPr>
  </w:style>
  <w:style w:type="character" w:customStyle="1" w:styleId="RVTMBodyChar">
    <w:name w:val="RVTM Body Char"/>
    <w:link w:val="RVTMBody"/>
    <w:rsid w:val="005A344E"/>
    <w:rPr>
      <w:rFonts w:ascii="Arial Narrow" w:hAnsi="Arial Narrow"/>
      <w:sz w:val="22"/>
      <w:szCs w:val="22"/>
    </w:rPr>
  </w:style>
  <w:style w:type="character" w:customStyle="1" w:styleId="tableheadChar">
    <w:name w:val="table head Char"/>
    <w:aliases w:val="table header Char,th Char"/>
    <w:link w:val="tablehead"/>
    <w:rsid w:val="005A344E"/>
    <w:rPr>
      <w:rFonts w:ascii="Arial" w:hAnsi="Arial"/>
      <w:b/>
      <w:sz w:val="22"/>
    </w:rPr>
  </w:style>
  <w:style w:type="paragraph" w:customStyle="1" w:styleId="RVTMHeading">
    <w:name w:val="RVTM Heading"/>
    <w:basedOn w:val="tablehead"/>
    <w:link w:val="RVTMHeadingChar"/>
    <w:qFormat/>
    <w:rsid w:val="005A344E"/>
    <w:pPr>
      <w:keepNext w:val="0"/>
    </w:pPr>
    <w:rPr>
      <w:rFonts w:ascii="Arial Narrow" w:hAnsi="Arial Narrow"/>
    </w:rPr>
  </w:style>
  <w:style w:type="character" w:customStyle="1" w:styleId="RVTMHeadingChar">
    <w:name w:val="RVTM Heading Char"/>
    <w:link w:val="RVTMHeading"/>
    <w:rsid w:val="005A344E"/>
    <w:rPr>
      <w:rFonts w:ascii="Arial Narrow" w:hAnsi="Arial Narrow"/>
      <w:b/>
      <w:sz w:val="22"/>
    </w:rPr>
  </w:style>
  <w:style w:type="paragraph" w:styleId="Salutation">
    <w:name w:val="Salutation"/>
    <w:basedOn w:val="Normal"/>
    <w:next w:val="Normal"/>
    <w:link w:val="SalutationChar"/>
    <w:rsid w:val="005A344E"/>
  </w:style>
  <w:style w:type="character" w:customStyle="1" w:styleId="SalutationChar">
    <w:name w:val="Salutation Char"/>
    <w:basedOn w:val="DefaultParagraphFont"/>
    <w:link w:val="Salutation"/>
    <w:rsid w:val="005A344E"/>
    <w:rPr>
      <w:rFonts w:ascii="Arial" w:hAnsi="Arial"/>
      <w:sz w:val="22"/>
    </w:rPr>
  </w:style>
  <w:style w:type="paragraph" w:styleId="Signature">
    <w:name w:val="Signature"/>
    <w:basedOn w:val="Normal"/>
    <w:link w:val="SignatureChar"/>
    <w:autoRedefine/>
    <w:rsid w:val="005A344E"/>
    <w:pPr>
      <w:tabs>
        <w:tab w:val="left" w:pos="1800"/>
        <w:tab w:val="right" w:pos="7200"/>
      </w:tabs>
      <w:spacing w:before="180"/>
      <w:ind w:left="1800" w:hanging="1800"/>
    </w:pPr>
  </w:style>
  <w:style w:type="character" w:customStyle="1" w:styleId="SignatureChar">
    <w:name w:val="Signature Char"/>
    <w:basedOn w:val="DefaultParagraphFont"/>
    <w:link w:val="Signature"/>
    <w:rsid w:val="005A344E"/>
    <w:rPr>
      <w:rFonts w:ascii="Arial" w:hAnsi="Arial"/>
      <w:sz w:val="22"/>
    </w:rPr>
  </w:style>
  <w:style w:type="paragraph" w:customStyle="1" w:styleId="StyleCaptionCentered">
    <w:name w:val="Style Caption + Centered"/>
    <w:basedOn w:val="Caption"/>
    <w:rsid w:val="005A344E"/>
    <w:pPr>
      <w:keepNext/>
      <w:jc w:val="center"/>
    </w:pPr>
  </w:style>
  <w:style w:type="paragraph" w:styleId="Subtitle">
    <w:name w:val="Subtitle"/>
    <w:basedOn w:val="Normal"/>
    <w:link w:val="SubtitleChar"/>
    <w:qFormat/>
    <w:rsid w:val="005A344E"/>
    <w:pPr>
      <w:spacing w:after="60"/>
      <w:jc w:val="center"/>
      <w:outlineLvl w:val="1"/>
    </w:pPr>
    <w:rPr>
      <w:rFonts w:cs="Arial"/>
      <w:szCs w:val="24"/>
    </w:rPr>
  </w:style>
  <w:style w:type="character" w:customStyle="1" w:styleId="SubtitleChar">
    <w:name w:val="Subtitle Char"/>
    <w:basedOn w:val="DefaultParagraphFont"/>
    <w:link w:val="Subtitle"/>
    <w:rsid w:val="005A344E"/>
    <w:rPr>
      <w:rFonts w:ascii="Arial" w:hAnsi="Arial" w:cs="Arial"/>
      <w:sz w:val="22"/>
      <w:szCs w:val="24"/>
    </w:rPr>
  </w:style>
  <w:style w:type="paragraph" w:customStyle="1" w:styleId="TableBody0">
    <w:name w:val="Table Body"/>
    <w:basedOn w:val="Normal"/>
    <w:rsid w:val="005A344E"/>
    <w:pPr>
      <w:keepNext/>
      <w:autoSpaceDE w:val="0"/>
      <w:autoSpaceDN w:val="0"/>
      <w:adjustRightInd w:val="0"/>
      <w:spacing w:before="40" w:after="40"/>
      <w:ind w:left="180" w:right="29" w:hanging="180"/>
    </w:pPr>
    <w:rPr>
      <w:rFonts w:cs="Arial"/>
      <w:bCs/>
      <w:noProof/>
      <w:sz w:val="20"/>
      <w:szCs w:val="24"/>
    </w:rPr>
  </w:style>
  <w:style w:type="paragraph" w:customStyle="1" w:styleId="TableCaption0">
    <w:name w:val="Table Caption"/>
    <w:basedOn w:val="TableTitle"/>
    <w:rsid w:val="005A344E"/>
  </w:style>
  <w:style w:type="paragraph" w:customStyle="1" w:styleId="TABLEHEADS">
    <w:name w:val="TABLE HEADS"/>
    <w:rsid w:val="005A344E"/>
    <w:pPr>
      <w:spacing w:before="40" w:after="40"/>
      <w:jc w:val="center"/>
    </w:pPr>
    <w:rPr>
      <w:rFonts w:ascii="Arial" w:hAnsi="Arial"/>
      <w:b/>
      <w:sz w:val="18"/>
    </w:rPr>
  </w:style>
  <w:style w:type="paragraph" w:styleId="TableofAuthorities">
    <w:name w:val="table of authorities"/>
    <w:basedOn w:val="Normal"/>
    <w:next w:val="Normal"/>
    <w:rsid w:val="005A344E"/>
    <w:pPr>
      <w:ind w:left="240" w:hanging="240"/>
    </w:pPr>
  </w:style>
  <w:style w:type="paragraph" w:customStyle="1" w:styleId="tabletext">
    <w:name w:val="table text"/>
    <w:basedOn w:val="Normal"/>
    <w:rsid w:val="005A344E"/>
    <w:pPr>
      <w:spacing w:before="60" w:after="60" w:line="260" w:lineRule="atLeast"/>
      <w:jc w:val="both"/>
    </w:pPr>
    <w:rPr>
      <w:rFonts w:ascii="Monaco" w:hAnsi="Monaco"/>
      <w:sz w:val="20"/>
    </w:rPr>
  </w:style>
  <w:style w:type="paragraph" w:customStyle="1" w:styleId="Tabletext0">
    <w:name w:val="Table text"/>
    <w:basedOn w:val="Normal"/>
    <w:rsid w:val="005A344E"/>
    <w:pPr>
      <w:keepNext/>
      <w:overflowPunct w:val="0"/>
      <w:autoSpaceDE w:val="0"/>
      <w:autoSpaceDN w:val="0"/>
      <w:adjustRightInd w:val="0"/>
      <w:spacing w:before="60" w:after="60" w:line="240" w:lineRule="exact"/>
      <w:textAlignment w:val="baseline"/>
    </w:pPr>
    <w:rPr>
      <w:rFonts w:ascii="Arial Narrow" w:hAnsi="Arial Narrow"/>
    </w:rPr>
  </w:style>
  <w:style w:type="paragraph" w:customStyle="1" w:styleId="table-cells">
    <w:name w:val="table-cells"/>
    <w:basedOn w:val="Normal"/>
    <w:rsid w:val="005A344E"/>
    <w:pPr>
      <w:spacing w:before="0"/>
    </w:pPr>
    <w:rPr>
      <w:rFonts w:cs="Arial"/>
      <w:sz w:val="20"/>
    </w:rPr>
  </w:style>
  <w:style w:type="paragraph" w:customStyle="1" w:styleId="table-cellscenter">
    <w:name w:val="table-cells center"/>
    <w:basedOn w:val="table-cells"/>
    <w:rsid w:val="005A344E"/>
    <w:pPr>
      <w:keepNext/>
      <w:jc w:val="center"/>
    </w:pPr>
  </w:style>
  <w:style w:type="paragraph" w:customStyle="1" w:styleId="table-cellshead">
    <w:name w:val="table-cells head"/>
    <w:basedOn w:val="table-cells"/>
    <w:rsid w:val="005A344E"/>
    <w:pPr>
      <w:keepNext/>
      <w:jc w:val="center"/>
    </w:pPr>
    <w:rPr>
      <w:b/>
    </w:rPr>
  </w:style>
  <w:style w:type="paragraph" w:customStyle="1" w:styleId="Tables">
    <w:name w:val="Tables"/>
    <w:aliases w:val="AltT"/>
    <w:basedOn w:val="Normal"/>
    <w:rsid w:val="005A344E"/>
    <w:pPr>
      <w:spacing w:before="60" w:after="120" w:line="120" w:lineRule="atLeast"/>
      <w:ind w:right="14"/>
      <w:jc w:val="center"/>
    </w:pPr>
  </w:style>
  <w:style w:type="paragraph" w:customStyle="1" w:styleId="TbltextTitle">
    <w:name w:val="TbltextTitle"/>
    <w:basedOn w:val="Normal"/>
    <w:rsid w:val="005A344E"/>
    <w:pPr>
      <w:spacing w:before="40" w:after="40"/>
    </w:pPr>
    <w:rPr>
      <w:b/>
      <w:sz w:val="20"/>
    </w:rPr>
  </w:style>
  <w:style w:type="paragraph" w:customStyle="1" w:styleId="text-bullets">
    <w:name w:val="text-bullets"/>
    <w:basedOn w:val="Normal"/>
    <w:autoRedefine/>
    <w:rsid w:val="005A344E"/>
    <w:pPr>
      <w:numPr>
        <w:numId w:val="20"/>
      </w:numPr>
      <w:tabs>
        <w:tab w:val="left" w:pos="2166"/>
      </w:tabs>
      <w:ind w:right="1440"/>
    </w:pPr>
  </w:style>
  <w:style w:type="paragraph" w:customStyle="1" w:styleId="text-bulletslttrs">
    <w:name w:val="text-bullets lttrs"/>
    <w:basedOn w:val="ListParagraph"/>
    <w:autoRedefine/>
    <w:rsid w:val="005A344E"/>
    <w:pPr>
      <w:numPr>
        <w:numId w:val="21"/>
      </w:numPr>
    </w:pPr>
  </w:style>
  <w:style w:type="paragraph" w:styleId="Title">
    <w:name w:val="Title"/>
    <w:basedOn w:val="Normal"/>
    <w:link w:val="TitleChar"/>
    <w:qFormat/>
    <w:rsid w:val="005A344E"/>
    <w:pPr>
      <w:spacing w:before="240" w:after="60"/>
      <w:jc w:val="center"/>
      <w:outlineLvl w:val="0"/>
    </w:pPr>
    <w:rPr>
      <w:rFonts w:cs="Arial"/>
      <w:b/>
      <w:bCs/>
      <w:kern w:val="28"/>
      <w:sz w:val="32"/>
      <w:szCs w:val="32"/>
    </w:rPr>
  </w:style>
  <w:style w:type="character" w:customStyle="1" w:styleId="TitleChar">
    <w:name w:val="Title Char"/>
    <w:basedOn w:val="DefaultParagraphFont"/>
    <w:link w:val="Title"/>
    <w:rsid w:val="005A344E"/>
    <w:rPr>
      <w:rFonts w:ascii="Arial" w:hAnsi="Arial" w:cs="Arial"/>
      <w:b/>
      <w:bCs/>
      <w:kern w:val="28"/>
      <w:sz w:val="32"/>
      <w:szCs w:val="32"/>
    </w:rPr>
  </w:style>
  <w:style w:type="paragraph" w:styleId="TOAHeading">
    <w:name w:val="toa heading"/>
    <w:basedOn w:val="Normal"/>
    <w:next w:val="Normal"/>
    <w:rsid w:val="005A344E"/>
    <w:rPr>
      <w:rFonts w:cs="Arial"/>
      <w:b/>
      <w:bCs/>
      <w:szCs w:val="24"/>
    </w:rPr>
  </w:style>
  <w:style w:type="paragraph" w:styleId="TOCHeading">
    <w:name w:val="TOC Heading"/>
    <w:basedOn w:val="Heading1"/>
    <w:next w:val="Normal"/>
    <w:uiPriority w:val="39"/>
    <w:semiHidden/>
    <w:unhideWhenUsed/>
    <w:qFormat/>
    <w:rsid w:val="005A344E"/>
    <w:pPr>
      <w:pageBreakBefore w:val="0"/>
      <w:numPr>
        <w:numId w:val="0"/>
      </w:numPr>
      <w:spacing w:before="480"/>
      <w:outlineLvl w:val="9"/>
    </w:pPr>
    <w:rPr>
      <w:rFonts w:ascii="Cambria" w:hAnsi="Cambria"/>
      <w:bCs/>
      <w:caps w:val="0"/>
      <w:color w:val="365F91"/>
      <w:sz w:val="28"/>
      <w:szCs w:val="28"/>
    </w:rPr>
  </w:style>
  <w:style w:type="paragraph" w:customStyle="1" w:styleId="TOCTitle">
    <w:name w:val="TOC Title"/>
    <w:basedOn w:val="Normal"/>
    <w:rsid w:val="005A344E"/>
    <w:pPr>
      <w:pageBreakBefore/>
      <w:spacing w:before="240" w:after="360"/>
      <w:jc w:val="center"/>
    </w:pPr>
    <w:rPr>
      <w:rFonts w:cs="Arial"/>
      <w:b/>
    </w:rPr>
  </w:style>
  <w:style w:type="paragraph" w:customStyle="1" w:styleId="Warning">
    <w:name w:val="Warning"/>
    <w:basedOn w:val="Normal"/>
    <w:autoRedefine/>
    <w:rsid w:val="005A344E"/>
    <w:pPr>
      <w:tabs>
        <w:tab w:val="left" w:pos="1440"/>
      </w:tabs>
      <w:autoSpaceDE w:val="0"/>
      <w:autoSpaceDN w:val="0"/>
      <w:adjustRightInd w:val="0"/>
      <w:spacing w:before="210"/>
      <w:ind w:left="1440" w:right="720" w:hanging="720"/>
    </w:pPr>
    <w:rPr>
      <w:bCs/>
    </w:rPr>
  </w:style>
  <w:style w:type="paragraph" w:customStyle="1" w:styleId="StyletableheadtableheaderthtableheadingBefore2ptAft">
    <w:name w:val="Style table headtable headerthtable heading + Before:  2 pt Aft..."/>
    <w:basedOn w:val="tablehead"/>
    <w:rsid w:val="005A344E"/>
    <w:pPr>
      <w:spacing w:before="40" w:after="40"/>
    </w:pPr>
    <w:rPr>
      <w:bCs/>
      <w:sz w:val="20"/>
    </w:rPr>
  </w:style>
  <w:style w:type="paragraph" w:customStyle="1" w:styleId="StyletablecaptiontcBefore6pt">
    <w:name w:val="Style table captiontc + Before:  6 pt"/>
    <w:basedOn w:val="tablecaption"/>
    <w:rsid w:val="00C63DC4"/>
    <w:pPr>
      <w:spacing w:before="120"/>
    </w:pPr>
    <w:rPr>
      <w:rFonts w:ascii="Arial" w:hAnsi="Arial"/>
      <w:b/>
      <w:sz w:val="20"/>
    </w:rPr>
  </w:style>
  <w:style w:type="paragraph" w:customStyle="1" w:styleId="StyletablecaptiontcArial">
    <w:name w:val="Style table captiontc + Arial"/>
    <w:basedOn w:val="tablecaption"/>
    <w:rsid w:val="00C814FC"/>
    <w:pPr>
      <w:spacing w:before="120" w:after="120"/>
    </w:pPr>
    <w:rPr>
      <w:rFonts w:ascii="Arial" w:hAnsi="Arial"/>
      <w:b/>
      <w:sz w:val="20"/>
    </w:rPr>
  </w:style>
  <w:style w:type="paragraph" w:styleId="Revision">
    <w:name w:val="Revision"/>
    <w:hidden/>
    <w:uiPriority w:val="99"/>
    <w:semiHidden/>
    <w:rsid w:val="004E3FA2"/>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3565">
      <w:bodyDiv w:val="1"/>
      <w:marLeft w:val="0"/>
      <w:marRight w:val="0"/>
      <w:marTop w:val="0"/>
      <w:marBottom w:val="0"/>
      <w:divBdr>
        <w:top w:val="none" w:sz="0" w:space="0" w:color="auto"/>
        <w:left w:val="none" w:sz="0" w:space="0" w:color="auto"/>
        <w:bottom w:val="none" w:sz="0" w:space="0" w:color="auto"/>
        <w:right w:val="none" w:sz="0" w:space="0" w:color="auto"/>
      </w:divBdr>
    </w:div>
    <w:div w:id="187827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23457C-F137-4E33-990F-03A1064D8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4250</Words>
  <Characters>24227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Report (1-Sided)</vt:lpstr>
    </vt:vector>
  </TitlesOfParts>
  <Company>Northrop Grumman Corporation</Company>
  <LinksUpToDate>false</LinksUpToDate>
  <CharactersWithSpaces>28421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AUV Rev (-)</dc:title>
  <dc:subject/>
  <dc:creator>Pubs</dc:creator>
  <cp:keywords/>
  <cp:lastModifiedBy>Thomas Green</cp:lastModifiedBy>
  <cp:revision>14</cp:revision>
  <cp:lastPrinted>2023-12-10T18:38:00Z</cp:lastPrinted>
  <dcterms:created xsi:type="dcterms:W3CDTF">2023-12-03T22:19:00Z</dcterms:created>
  <dcterms:modified xsi:type="dcterms:W3CDTF">2023-12-10T18:39:00Z</dcterms:modified>
</cp:coreProperties>
</file>